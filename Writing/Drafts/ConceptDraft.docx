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7D0F" w14:textId="666136C1" w:rsidR="007B4B97" w:rsidRDefault="00110F22" w:rsidP="00E04E94">
      <w:pPr>
        <w:pStyle w:val="Title"/>
        <w:jc w:val="left"/>
      </w:pPr>
      <w:commentRangeStart w:id="0"/>
      <w:r>
        <w:t>D</w:t>
      </w:r>
      <w:r w:rsidR="00E04E94">
        <w:t xml:space="preserve">ynamic occupancy models </w:t>
      </w:r>
      <w:r>
        <w:t xml:space="preserve">for applied ecology: a review and </w:t>
      </w:r>
      <w:r w:rsidR="00E160CC">
        <w:t>framework</w:t>
      </w:r>
      <w:r w:rsidR="00E04E94">
        <w:t xml:space="preserve"> </w:t>
      </w:r>
      <w:r>
        <w:t>for implementation</w:t>
      </w:r>
      <w:commentRangeEnd w:id="0"/>
      <w:r>
        <w:rPr>
          <w:rStyle w:val="CommentReference"/>
          <w:rFonts w:asciiTheme="minorHAnsi" w:eastAsiaTheme="minorEastAsia" w:hAnsiTheme="minorHAnsi" w:cstheme="minorBidi"/>
          <w:color w:val="auto"/>
          <w:spacing w:val="0"/>
        </w:rPr>
        <w:commentReference w:id="0"/>
      </w:r>
    </w:p>
    <w:p w14:paraId="4FF29E7D" w14:textId="664E6847" w:rsidR="00E04E94" w:rsidRDefault="00E04E94" w:rsidP="00E04E94">
      <w:pPr>
        <w:pStyle w:val="Subtitle"/>
        <w:jc w:val="left"/>
      </w:pPr>
      <w:r>
        <w:t>Target Journal:</w:t>
      </w:r>
      <w:commentRangeStart w:id="1"/>
      <w:r>
        <w:t xml:space="preserve"> Ecography</w:t>
      </w:r>
      <w:commentRangeEnd w:id="1"/>
      <w:r w:rsidR="00110F22">
        <w:rPr>
          <w:rStyle w:val="CommentReference"/>
          <w:rFonts w:asciiTheme="minorHAnsi" w:eastAsiaTheme="minorEastAsia" w:hAnsiTheme="minorHAnsi" w:cstheme="minorBidi"/>
          <w:color w:val="auto"/>
        </w:rPr>
        <w:commentReference w:id="1"/>
      </w:r>
    </w:p>
    <w:p w14:paraId="690365B3" w14:textId="7BEC9EBC" w:rsidR="00E04E94" w:rsidRPr="00E04E94" w:rsidRDefault="00E04E94" w:rsidP="00E04E94">
      <w:pPr>
        <w:pStyle w:val="Heading1"/>
        <w:rPr>
          <w:b w:val="0"/>
          <w:bCs w:val="0"/>
        </w:rPr>
      </w:pPr>
      <w:r>
        <w:rPr>
          <w:b w:val="0"/>
          <w:bCs w:val="0"/>
        </w:rPr>
        <w:t>Abstract</w:t>
      </w:r>
    </w:p>
    <w:p w14:paraId="6DF0CE78" w14:textId="679251E5" w:rsidR="0092576C" w:rsidRDefault="0092576C" w:rsidP="00E04E94">
      <w:pPr>
        <w:rPr>
          <w:i w:val="0"/>
          <w:iCs w:val="0"/>
        </w:rPr>
      </w:pPr>
      <w:r>
        <w:rPr>
          <w:i w:val="0"/>
          <w:iCs w:val="0"/>
        </w:rPr>
        <w:t xml:space="preserve">Dynamic occupancy models are a key tool for ecologists seeking to understand patterns of occupancy across space and time while accounting for imperfect detection. Thanks to their relative ease of implementation, realistic data requirements, and capacity to generate useful estimates of occupancy parameters, these models have become popular </w:t>
      </w:r>
      <w:r w:rsidR="00C44C78">
        <w:rPr>
          <w:i w:val="0"/>
          <w:iCs w:val="0"/>
        </w:rPr>
        <w:t>in</w:t>
      </w:r>
      <w:r>
        <w:rPr>
          <w:i w:val="0"/>
          <w:iCs w:val="0"/>
        </w:rPr>
        <w:t xml:space="preserve"> modelling natural systems for conservation and wildlife management </w:t>
      </w:r>
      <w:r w:rsidR="00C44C78">
        <w:rPr>
          <w:i w:val="0"/>
          <w:iCs w:val="0"/>
        </w:rPr>
        <w:t>objectives</w:t>
      </w:r>
      <w:r>
        <w:rPr>
          <w:i w:val="0"/>
          <w:iCs w:val="0"/>
        </w:rPr>
        <w:t xml:space="preserve">. We conducted a systematic review of studies incorporating these models to assess what they are used for and how they are implemented in applied studies. Our findings indicate these models experience significant use in assessing occupancy trends and in evaluating specific relationships for a great diversity of taxa, with </w:t>
      </w:r>
      <w:r w:rsidR="00C44C78">
        <w:rPr>
          <w:i w:val="0"/>
          <w:iCs w:val="0"/>
        </w:rPr>
        <w:t xml:space="preserve">far </w:t>
      </w:r>
      <w:r>
        <w:rPr>
          <w:i w:val="0"/>
          <w:iCs w:val="0"/>
        </w:rPr>
        <w:t>more limited use in generating either spatial or future predictions. However, their implementation has not always been consistent – decisions in the model-building process such as covariate inclusion, model selection, and model evaluation are highly variable between authors, with potential implications for upholding model assumptions and</w:t>
      </w:r>
      <w:r w:rsidR="00110F22">
        <w:rPr>
          <w:i w:val="0"/>
          <w:iCs w:val="0"/>
        </w:rPr>
        <w:t xml:space="preserve"> the</w:t>
      </w:r>
      <w:r>
        <w:rPr>
          <w:i w:val="0"/>
          <w:iCs w:val="0"/>
        </w:rPr>
        <w:t xml:space="preserve"> robustness of outputs. </w:t>
      </w:r>
      <w:proofErr w:type="gramStart"/>
      <w:r w:rsidR="00110F22">
        <w:rPr>
          <w:i w:val="0"/>
          <w:iCs w:val="0"/>
        </w:rPr>
        <w:t>In light of</w:t>
      </w:r>
      <w:proofErr w:type="gramEnd"/>
      <w:r w:rsidR="00110F22">
        <w:rPr>
          <w:i w:val="0"/>
          <w:iCs w:val="0"/>
        </w:rPr>
        <w:t xml:space="preserve"> this</w:t>
      </w:r>
      <w:r>
        <w:rPr>
          <w:i w:val="0"/>
          <w:iCs w:val="0"/>
        </w:rPr>
        <w:t xml:space="preserve">, we provide some simple guidelines for future authors seeking to implement </w:t>
      </w:r>
      <w:r w:rsidR="00C44C78">
        <w:rPr>
          <w:i w:val="0"/>
          <w:iCs w:val="0"/>
        </w:rPr>
        <w:t>dynamic occupancy model</w:t>
      </w:r>
      <w:r>
        <w:rPr>
          <w:i w:val="0"/>
          <w:iCs w:val="0"/>
        </w:rPr>
        <w:t xml:space="preserve">s to ensure that key considerations are accounted for in the model building process. </w:t>
      </w:r>
    </w:p>
    <w:p w14:paraId="735C9FD2" w14:textId="436C2F21" w:rsidR="000C510F" w:rsidRPr="000C510F" w:rsidRDefault="000C510F" w:rsidP="00E04E94">
      <w:pPr>
        <w:rPr>
          <w:i w:val="0"/>
          <w:iCs w:val="0"/>
          <w:color w:val="75BDA7" w:themeColor="accent3"/>
        </w:rPr>
      </w:pPr>
    </w:p>
    <w:p w14:paraId="2858D7F0" w14:textId="6406DF2E" w:rsidR="000C510F" w:rsidRPr="000C510F" w:rsidRDefault="000C510F" w:rsidP="000C510F">
      <w:pPr>
        <w:rPr>
          <w:b/>
          <w:bCs/>
          <w:i w:val="0"/>
          <w:iCs w:val="0"/>
          <w:color w:val="75BDA7" w:themeColor="accent3"/>
        </w:rPr>
      </w:pPr>
      <w:r w:rsidRPr="000C510F">
        <w:rPr>
          <w:b/>
          <w:bCs/>
          <w:i w:val="0"/>
          <w:iCs w:val="0"/>
          <w:color w:val="75BDA7" w:themeColor="accent3"/>
        </w:rPr>
        <w:t xml:space="preserve">Ecography author guidelines: </w:t>
      </w:r>
    </w:p>
    <w:p w14:paraId="7E7499F5" w14:textId="1AA8EBA4" w:rsidR="000C510F" w:rsidRPr="000C510F" w:rsidRDefault="000C510F" w:rsidP="000C510F">
      <w:pPr>
        <w:rPr>
          <w:color w:val="75BDA7" w:themeColor="accent3"/>
        </w:rPr>
      </w:pPr>
      <w:r w:rsidRPr="000C510F">
        <w:rPr>
          <w:rFonts w:ascii="Arial" w:hAnsi="Arial" w:cs="Arial"/>
          <w:b/>
          <w:bCs/>
          <w:color w:val="75BDA7" w:themeColor="accent3"/>
        </w:rPr>
        <w:t>Review and synthesis papers</w:t>
      </w:r>
      <w:r w:rsidRPr="000C510F">
        <w:rPr>
          <w:rFonts w:ascii="Arial" w:hAnsi="Arial" w:cs="Arial"/>
          <w:color w:val="75BDA7" w:themeColor="accent3"/>
          <w:shd w:val="clear" w:color="auto" w:fill="FFFFFF"/>
        </w:rPr>
        <w:t xml:space="preserve"> provide a critical assessment of the literature with emphasis on current topics in which rapid and significant advances are occurring. Items in this category should be more focused than the broad, topical reviews typically published elsewhere, developing a synthesis that inspires new hypotheses or new methods. Contributions in this category will be solicited by the editors. However, unsolicited submissions will also be considered and sent for pre-submission assessment by Review &amp; Synthesis editors. Review articles should be maximum 7500 words in length (main text) and </w:t>
      </w:r>
      <w:commentRangeStart w:id="2"/>
      <w:r w:rsidRPr="000C510F">
        <w:rPr>
          <w:rFonts w:ascii="Arial" w:hAnsi="Arial" w:cs="Arial"/>
          <w:color w:val="75BDA7" w:themeColor="accent3"/>
          <w:shd w:val="clear" w:color="auto" w:fill="FFFFFF"/>
        </w:rPr>
        <w:t xml:space="preserve">maximum 10 figures, </w:t>
      </w:r>
      <w:proofErr w:type="gramStart"/>
      <w:r w:rsidRPr="000C510F">
        <w:rPr>
          <w:rFonts w:ascii="Arial" w:hAnsi="Arial" w:cs="Arial"/>
          <w:color w:val="75BDA7" w:themeColor="accent3"/>
          <w:shd w:val="clear" w:color="auto" w:fill="FFFFFF"/>
        </w:rPr>
        <w:t>tables</w:t>
      </w:r>
      <w:proofErr w:type="gramEnd"/>
      <w:r w:rsidRPr="000C510F">
        <w:rPr>
          <w:rFonts w:ascii="Arial" w:hAnsi="Arial" w:cs="Arial"/>
          <w:color w:val="75BDA7" w:themeColor="accent3"/>
          <w:shd w:val="clear" w:color="auto" w:fill="FFFFFF"/>
        </w:rPr>
        <w:t xml:space="preserve"> or boxes.</w:t>
      </w:r>
      <w:commentRangeEnd w:id="2"/>
      <w:r w:rsidRPr="000C510F">
        <w:rPr>
          <w:rStyle w:val="CommentReference"/>
          <w:color w:val="75BDA7" w:themeColor="accent3"/>
        </w:rPr>
        <w:commentReference w:id="2"/>
      </w:r>
    </w:p>
    <w:p w14:paraId="48B4DB16" w14:textId="341B7576" w:rsidR="00110F22" w:rsidRDefault="00110F22" w:rsidP="00E04E94">
      <w:pPr>
        <w:rPr>
          <w:rStyle w:val="IntenseReference"/>
          <w:b w:val="0"/>
          <w:bCs w:val="0"/>
        </w:rPr>
      </w:pPr>
    </w:p>
    <w:p w14:paraId="1C75F1F5" w14:textId="7E3F905E" w:rsidR="000C510F" w:rsidRDefault="000C510F" w:rsidP="00E04E94">
      <w:pPr>
        <w:rPr>
          <w:i w:val="0"/>
          <w:iCs w:val="0"/>
        </w:rPr>
      </w:pPr>
    </w:p>
    <w:p w14:paraId="53ECBB6F" w14:textId="3BDF676B" w:rsidR="00110F22" w:rsidRDefault="00110F22" w:rsidP="00E04E94">
      <w:pPr>
        <w:rPr>
          <w:i w:val="0"/>
          <w:iCs w:val="0"/>
        </w:rPr>
      </w:pPr>
    </w:p>
    <w:p w14:paraId="048F4266" w14:textId="06F30452" w:rsidR="00110F22" w:rsidRDefault="00110F22" w:rsidP="00E04E94">
      <w:pPr>
        <w:rPr>
          <w:i w:val="0"/>
          <w:iCs w:val="0"/>
        </w:rPr>
      </w:pPr>
    </w:p>
    <w:p w14:paraId="33F97948" w14:textId="04AEA18B" w:rsidR="00110F22" w:rsidRDefault="00110F22" w:rsidP="00E04E94">
      <w:pPr>
        <w:rPr>
          <w:i w:val="0"/>
          <w:iCs w:val="0"/>
        </w:rPr>
      </w:pPr>
    </w:p>
    <w:p w14:paraId="6D8C4401" w14:textId="04DAD407" w:rsidR="00E04E94" w:rsidRDefault="00E04E94" w:rsidP="00E04E94">
      <w:pPr>
        <w:pStyle w:val="Heading1"/>
        <w:rPr>
          <w:b w:val="0"/>
          <w:bCs w:val="0"/>
        </w:rPr>
      </w:pPr>
      <w:r>
        <w:rPr>
          <w:b w:val="0"/>
          <w:bCs w:val="0"/>
        </w:rPr>
        <w:lastRenderedPageBreak/>
        <w:t>Introduction</w:t>
      </w:r>
    </w:p>
    <w:p w14:paraId="2D8F1F91" w14:textId="6148ECE4" w:rsidR="00523663" w:rsidRDefault="00523663" w:rsidP="00523663">
      <w:pPr>
        <w:pStyle w:val="Heading2"/>
      </w:pPr>
      <w:r>
        <w:t>Overview</w:t>
      </w:r>
    </w:p>
    <w:p w14:paraId="6122505E" w14:textId="4EE96C43" w:rsidR="00E04E94" w:rsidRDefault="00E04E94" w:rsidP="00E04E94">
      <w:pPr>
        <w:rPr>
          <w:i w:val="0"/>
          <w:iCs w:val="0"/>
        </w:rPr>
      </w:pPr>
      <w:r>
        <w:rPr>
          <w:i w:val="0"/>
          <w:iCs w:val="0"/>
        </w:rPr>
        <w:t xml:space="preserve">Capturing patterns of species occupancy over space and time is a common goal for ecologists, particularly those focused on conservation and wildlife management. </w:t>
      </w:r>
      <w:r w:rsidR="00DB7C5B">
        <w:rPr>
          <w:i w:val="0"/>
          <w:iCs w:val="0"/>
        </w:rPr>
        <w:t>Advances in recent decades</w:t>
      </w:r>
      <w:r>
        <w:rPr>
          <w:i w:val="0"/>
          <w:iCs w:val="0"/>
        </w:rPr>
        <w:t xml:space="preserve"> have pr</w:t>
      </w:r>
      <w:r w:rsidR="00DB7C5B">
        <w:rPr>
          <w:i w:val="0"/>
          <w:iCs w:val="0"/>
        </w:rPr>
        <w:t xml:space="preserve">ovided </w:t>
      </w:r>
      <w:r>
        <w:rPr>
          <w:i w:val="0"/>
          <w:iCs w:val="0"/>
        </w:rPr>
        <w:t xml:space="preserve">numerous options for methods and statistical models, with sub-fields such as species distribution modelling and metapopulation modelling contributing increasingly sophisticated tools to support on-ground practitioners. No matter the method, ecologists must balance data input requirements and analyst skillsets against inferential power and </w:t>
      </w:r>
      <w:r w:rsidR="00523663">
        <w:rPr>
          <w:i w:val="0"/>
          <w:iCs w:val="0"/>
        </w:rPr>
        <w:t>suitability to purpose when determining how best to analyse data from natural systems.</w:t>
      </w:r>
    </w:p>
    <w:p w14:paraId="670724F0" w14:textId="44AB04ED" w:rsidR="00D00F2B" w:rsidRDefault="00D04CF7" w:rsidP="00A05C35">
      <w:pPr>
        <w:rPr>
          <w:i w:val="0"/>
          <w:iCs w:val="0"/>
        </w:rPr>
      </w:pPr>
      <w:r>
        <w:rPr>
          <w:i w:val="0"/>
          <w:iCs w:val="0"/>
          <w:noProof/>
        </w:rPr>
        <mc:AlternateContent>
          <mc:Choice Requires="wps">
            <w:drawing>
              <wp:anchor distT="0" distB="0" distL="114300" distR="114300" simplePos="0" relativeHeight="251658240" behindDoc="0" locked="0" layoutInCell="1" allowOverlap="0" wp14:anchorId="2FF6D2C6" wp14:editId="637CC4E0">
                <wp:simplePos x="0" y="0"/>
                <wp:positionH relativeFrom="column">
                  <wp:posOffset>0</wp:posOffset>
                </wp:positionH>
                <wp:positionV relativeFrom="page">
                  <wp:posOffset>4039235</wp:posOffset>
                </wp:positionV>
                <wp:extent cx="5730875" cy="527177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0875" cy="5271770"/>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466BBE4" w14:textId="77777777" w:rsidR="00110F22" w:rsidRPr="00110F22" w:rsidRDefault="00110F22" w:rsidP="00110F22">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68C39E38" w14:textId="2F300260" w:rsidR="00D04CF7" w:rsidRPr="00D04CF7" w:rsidRDefault="00D04CF7" w:rsidP="00D04CF7">
                            <w:pPr>
                              <w:rPr>
                                <w:b/>
                                <w:bCs/>
                              </w:rPr>
                            </w:pPr>
                            <w:r>
                              <w:rPr>
                                <w:rStyle w:val="Strong"/>
                                <w:color w:val="253848" w:themeColor="background2" w:themeShade="40"/>
                              </w:rPr>
                              <w:t>Model definition</w:t>
                            </w:r>
                          </w:p>
                          <w:p w14:paraId="308BC5A9" w14:textId="5D187275" w:rsidR="00D04CF7" w:rsidRDefault="00A05C35" w:rsidP="00A05C35">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sidR="00D04CF7">
                              <w:rPr>
                                <w:i w:val="0"/>
                                <w:iCs w:val="0"/>
                                <w:color w:val="253848" w:themeColor="background2" w:themeShade="40"/>
                              </w:rPr>
                              <w:t>.</w:t>
                            </w:r>
                          </w:p>
                          <w:p w14:paraId="0DEBCE12" w14:textId="2EE52A13" w:rsidR="00D00F2B" w:rsidRDefault="00D00F2B" w:rsidP="00A05C35">
                            <w:pPr>
                              <w:rPr>
                                <w:b/>
                                <w:bCs/>
                                <w:color w:val="253848" w:themeColor="background2" w:themeShade="40"/>
                              </w:rPr>
                            </w:pPr>
                            <w:r w:rsidRPr="00D00F2B">
                              <w:rPr>
                                <w:b/>
                                <w:bCs/>
                                <w:color w:val="253848" w:themeColor="background2" w:themeShade="40"/>
                              </w:rPr>
                              <w:t>[GRAPHICAL REPRESENTATION HERE]</w:t>
                            </w:r>
                          </w:p>
                          <w:p w14:paraId="288BEA07" w14:textId="68D5975E" w:rsidR="00D00F2B" w:rsidRPr="00D00F2B" w:rsidRDefault="00D00F2B" w:rsidP="00A05C35">
                            <w:pPr>
                              <w:rPr>
                                <w:b/>
                                <w:bCs/>
                                <w:color w:val="253848" w:themeColor="background2" w:themeShade="40"/>
                              </w:rPr>
                            </w:pPr>
                            <w:r>
                              <w:rPr>
                                <w:b/>
                                <w:bCs/>
                                <w:color w:val="253848" w:themeColor="background2" w:themeShade="40"/>
                              </w:rPr>
                              <w:t>[Key formulas to go here]</w:t>
                            </w:r>
                          </w:p>
                          <w:p w14:paraId="35AE10B4" w14:textId="4E816016" w:rsidR="00A05C35" w:rsidRPr="00D00F2B" w:rsidRDefault="00D04CF7" w:rsidP="00A05C35">
                            <w:pPr>
                              <w:rPr>
                                <w:rStyle w:val="Strong"/>
                                <w:color w:val="253848" w:themeColor="background2" w:themeShade="40"/>
                              </w:rPr>
                            </w:pPr>
                            <w:r w:rsidRPr="00D00F2B">
                              <w:rPr>
                                <w:rStyle w:val="Strong"/>
                                <w:color w:val="253848" w:themeColor="background2" w:themeShade="40"/>
                              </w:rPr>
                              <w:t>Assumptions</w:t>
                            </w:r>
                            <w:r w:rsidR="00A05C35" w:rsidRPr="00D00F2B">
                              <w:rPr>
                                <w:rStyle w:val="Strong"/>
                                <w:color w:val="253848" w:themeColor="background2" w:themeShade="40"/>
                              </w:rPr>
                              <w:t xml:space="preserve"> </w:t>
                            </w:r>
                          </w:p>
                          <w:p w14:paraId="71C397FD"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14:paraId="77AAB380"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There are no false positive detections.</w:t>
                            </w:r>
                          </w:p>
                          <w:p w14:paraId="46B6B8A2" w14:textId="087295B0" w:rsidR="00D00F2B"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No unmodelled heterogeneity exists.</w:t>
                            </w:r>
                          </w:p>
                          <w:p w14:paraId="285342B8" w14:textId="19CA1009" w:rsidR="00D00F2B" w:rsidRDefault="00D00F2B" w:rsidP="00D00F2B">
                            <w:pPr>
                              <w:rPr>
                                <w:b/>
                                <w:bCs/>
                                <w:color w:val="253848" w:themeColor="background2" w:themeShade="40"/>
                              </w:rPr>
                            </w:pPr>
                            <w:r>
                              <w:rPr>
                                <w:b/>
                                <w:bCs/>
                                <w:color w:val="253848" w:themeColor="background2" w:themeShade="40"/>
                              </w:rPr>
                              <w:t>Model extensions</w:t>
                            </w:r>
                          </w:p>
                          <w:p w14:paraId="77D5E908" w14:textId="3C65DF9F" w:rsidR="00D00F2B" w:rsidRPr="00D00F2B" w:rsidRDefault="00D00F2B" w:rsidP="00D00F2B">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5552A633" w14:textId="60EB89FA" w:rsidR="00D00F2B" w:rsidRPr="00D00F2B" w:rsidRDefault="00D00F2B" w:rsidP="00D00F2B">
                            <w:pPr>
                              <w:rPr>
                                <w:b/>
                                <w:bCs/>
                                <w:color w:val="253848" w:themeColor="background2" w:themeShade="40"/>
                              </w:rPr>
                            </w:pPr>
                          </w:p>
                          <w:p w14:paraId="49ACE570" w14:textId="456F856A" w:rsidR="00A05C35" w:rsidRPr="00D00F2B" w:rsidRDefault="00A05C35" w:rsidP="00A05C35">
                            <w:pPr>
                              <w:ind w:left="720"/>
                              <w:rPr>
                                <w:i w:val="0"/>
                                <w:iCs w:val="0"/>
                                <w:color w:val="253848" w:themeColor="background2" w:themeShade="40"/>
                              </w:rPr>
                            </w:pPr>
                          </w:p>
                          <w:p w14:paraId="3FF85DC6" w14:textId="77777777" w:rsidR="00A05C35" w:rsidRPr="00A05C35" w:rsidRDefault="00A05C35" w:rsidP="00A05C35">
                            <w:pPr>
                              <w:rPr>
                                <w:color w:val="253848" w:themeColor="background2" w:themeShade="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6D2C6" id="_x0000_t202" coordsize="21600,21600" o:spt="202" path="m,l,21600r21600,l21600,xe">
                <v:stroke joinstyle="miter"/>
                <v:path gradientshapeok="t" o:connecttype="rect"/>
              </v:shapetype>
              <v:shape id="Text Box 1" o:spid="_x0000_s1026" type="#_x0000_t202" style="position:absolute;margin-left:0;margin-top:318.05pt;width:451.25pt;height:4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" o:allowoverlap="f" fillcolor="#84acb6 [3208]" stroked="f">
                <v:fill opacity="32896f"/>
                <v:textbox>
                  <w:txbxContent>
                    <w:p w14:paraId="4466BBE4" w14:textId="77777777" w:rsidR="00110F22" w:rsidRPr="00110F22" w:rsidRDefault="00110F22" w:rsidP="00110F22">
                      <w:pPr>
                        <w:rPr>
                          <w:rStyle w:val="IntenseReference"/>
                          <w:color w:val="7E7B99" w:themeColor="text2" w:themeTint="99"/>
                          <w:sz w:val="28"/>
                          <w:szCs w:val="28"/>
                        </w:rPr>
                      </w:pPr>
                      <w:r w:rsidRPr="00110F22">
                        <w:rPr>
                          <w:rStyle w:val="IntenseReference"/>
                          <w:color w:val="292733" w:themeColor="text2" w:themeShade="BF"/>
                          <w:sz w:val="28"/>
                          <w:szCs w:val="28"/>
                        </w:rPr>
                        <w:t>Box 1: What are dynamic occupancy models?</w:t>
                      </w:r>
                    </w:p>
                    <w:p w14:paraId="68C39E38" w14:textId="2F300260" w:rsidR="00D04CF7" w:rsidRPr="00D04CF7" w:rsidRDefault="00D04CF7" w:rsidP="00D04CF7">
                      <w:pPr>
                        <w:rPr>
                          <w:b/>
                          <w:bCs/>
                        </w:rPr>
                      </w:pPr>
                      <w:r>
                        <w:rPr>
                          <w:rStyle w:val="Strong"/>
                          <w:color w:val="253848" w:themeColor="background2" w:themeShade="40"/>
                        </w:rPr>
                        <w:t>Model definition</w:t>
                      </w:r>
                    </w:p>
                    <w:p w14:paraId="308BC5A9" w14:textId="5D187275" w:rsidR="00D04CF7" w:rsidRDefault="00A05C35" w:rsidP="00A05C35">
                      <w:pPr>
                        <w:rPr>
                          <w:i w:val="0"/>
                          <w:iCs w:val="0"/>
                          <w:color w:val="253848" w:themeColor="background2" w:themeShade="40"/>
                        </w:rPr>
                      </w:pPr>
                      <w:r w:rsidRPr="00A05C35">
                        <w:rPr>
                          <w:i w:val="0"/>
                          <w:iCs w:val="0"/>
                          <w:color w:val="253848" w:themeColor="background2" w:themeShade="40"/>
                        </w:rPr>
                        <w:t xml:space="preserve">The basic structure of the model is simple, consisting of an </w:t>
                      </w:r>
                      <w:r w:rsidRPr="00A05C35">
                        <w:rPr>
                          <w:color w:val="253848" w:themeColor="background2" w:themeShade="40"/>
                        </w:rPr>
                        <w:t>occupancy</w:t>
                      </w:r>
                      <w:r w:rsidRPr="00A05C35">
                        <w:rPr>
                          <w:i w:val="0"/>
                          <w:iCs w:val="0"/>
                          <w:color w:val="253848" w:themeColor="background2" w:themeShade="40"/>
                        </w:rPr>
                        <w:t xml:space="preserve"> module and an </w:t>
                      </w:r>
                      <w:r w:rsidRPr="00A05C35">
                        <w:rPr>
                          <w:color w:val="253848" w:themeColor="background2" w:themeShade="40"/>
                        </w:rPr>
                        <w:t xml:space="preserve">observation </w:t>
                      </w:r>
                      <w:r w:rsidRPr="00A05C35">
                        <w:rPr>
                          <w:i w:val="0"/>
                          <w:iCs w:val="0"/>
                          <w:color w:val="253848" w:themeColor="background2" w:themeShade="40"/>
                        </w:rPr>
                        <w:t xml:space="preserve">module. In the </w:t>
                      </w:r>
                      <w:r w:rsidRPr="00A05C35">
                        <w:rPr>
                          <w:color w:val="253848" w:themeColor="background2" w:themeShade="40"/>
                        </w:rPr>
                        <w:t xml:space="preserve">occupancy </w:t>
                      </w:r>
                      <w:r w:rsidRPr="00A05C35">
                        <w:rPr>
                          <w:i w:val="0"/>
                          <w:iCs w:val="0"/>
                          <w:color w:val="253848" w:themeColor="background2" w:themeShade="40"/>
                        </w:rPr>
                        <w:t xml:space="preserve">module, independent sites may exist in either occupied or unoccupied states; transitions between the two between time steps are termed </w:t>
                      </w:r>
                      <w:r w:rsidRPr="00A05C35">
                        <w:rPr>
                          <w:color w:val="253848" w:themeColor="background2" w:themeShade="40"/>
                        </w:rPr>
                        <w:t xml:space="preserve">colonisation </w:t>
                      </w:r>
                      <w:r w:rsidRPr="00A05C35">
                        <w:rPr>
                          <w:i w:val="0"/>
                          <w:iCs w:val="0"/>
                          <w:color w:val="253848" w:themeColor="background2" w:themeShade="40"/>
                        </w:rPr>
                        <w:t xml:space="preserve">and </w:t>
                      </w:r>
                      <w:r w:rsidRPr="00A05C35">
                        <w:rPr>
                          <w:color w:val="253848" w:themeColor="background2" w:themeShade="40"/>
                        </w:rPr>
                        <w:t xml:space="preserve">extinction. </w:t>
                      </w:r>
                      <w:r w:rsidRPr="00A05C35">
                        <w:rPr>
                          <w:i w:val="0"/>
                          <w:iCs w:val="0"/>
                          <w:color w:val="253848" w:themeColor="background2" w:themeShade="40"/>
                        </w:rPr>
                        <w:t xml:space="preserve">In the </w:t>
                      </w:r>
                      <w:r w:rsidRPr="00A05C35">
                        <w:rPr>
                          <w:color w:val="253848" w:themeColor="background2" w:themeShade="40"/>
                        </w:rPr>
                        <w:t xml:space="preserve">observation </w:t>
                      </w:r>
                      <w:r w:rsidRPr="00A05C35">
                        <w:rPr>
                          <w:i w:val="0"/>
                          <w:iCs w:val="0"/>
                          <w:color w:val="253848" w:themeColor="background2" w:themeShade="40"/>
                        </w:rPr>
                        <w:t>module, we account for imperfect detection by conducting multiple surveys within a single timestep</w:t>
                      </w:r>
                      <w:r w:rsidR="00D04CF7">
                        <w:rPr>
                          <w:i w:val="0"/>
                          <w:iCs w:val="0"/>
                          <w:color w:val="253848" w:themeColor="background2" w:themeShade="40"/>
                        </w:rPr>
                        <w:t>.</w:t>
                      </w:r>
                    </w:p>
                    <w:p w14:paraId="0DEBCE12" w14:textId="2EE52A13" w:rsidR="00D00F2B" w:rsidRDefault="00D00F2B" w:rsidP="00A05C35">
                      <w:pPr>
                        <w:rPr>
                          <w:b/>
                          <w:bCs/>
                          <w:color w:val="253848" w:themeColor="background2" w:themeShade="40"/>
                        </w:rPr>
                      </w:pPr>
                      <w:r w:rsidRPr="00D00F2B">
                        <w:rPr>
                          <w:b/>
                          <w:bCs/>
                          <w:color w:val="253848" w:themeColor="background2" w:themeShade="40"/>
                        </w:rPr>
                        <w:t>[GRAPHICAL REPRESENTATION HERE]</w:t>
                      </w:r>
                    </w:p>
                    <w:p w14:paraId="288BEA07" w14:textId="68D5975E" w:rsidR="00D00F2B" w:rsidRPr="00D00F2B" w:rsidRDefault="00D00F2B" w:rsidP="00A05C35">
                      <w:pPr>
                        <w:rPr>
                          <w:b/>
                          <w:bCs/>
                          <w:color w:val="253848" w:themeColor="background2" w:themeShade="40"/>
                        </w:rPr>
                      </w:pPr>
                      <w:r>
                        <w:rPr>
                          <w:b/>
                          <w:bCs/>
                          <w:color w:val="253848" w:themeColor="background2" w:themeShade="40"/>
                        </w:rPr>
                        <w:t>[Key formulas to go here]</w:t>
                      </w:r>
                    </w:p>
                    <w:p w14:paraId="35AE10B4" w14:textId="4E816016" w:rsidR="00A05C35" w:rsidRPr="00D00F2B" w:rsidRDefault="00D04CF7" w:rsidP="00A05C35">
                      <w:pPr>
                        <w:rPr>
                          <w:rStyle w:val="Strong"/>
                          <w:color w:val="253848" w:themeColor="background2" w:themeShade="40"/>
                        </w:rPr>
                      </w:pPr>
                      <w:r w:rsidRPr="00D00F2B">
                        <w:rPr>
                          <w:rStyle w:val="Strong"/>
                          <w:color w:val="253848" w:themeColor="background2" w:themeShade="40"/>
                        </w:rPr>
                        <w:t>Assumptions</w:t>
                      </w:r>
                      <w:r w:rsidR="00A05C35" w:rsidRPr="00D00F2B">
                        <w:rPr>
                          <w:rStyle w:val="Strong"/>
                          <w:color w:val="253848" w:themeColor="background2" w:themeShade="40"/>
                        </w:rPr>
                        <w:t xml:space="preserve"> </w:t>
                      </w:r>
                    </w:p>
                    <w:p w14:paraId="71C397FD"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Sites are considered ‘closed’ between time-steps, with occupancy state presumed to be un-changed.</w:t>
                      </w:r>
                    </w:p>
                    <w:p w14:paraId="77AAB380" w14:textId="77777777" w:rsidR="00A05C35"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There are no false positive detections.</w:t>
                      </w:r>
                    </w:p>
                    <w:p w14:paraId="46B6B8A2" w14:textId="087295B0" w:rsidR="00D00F2B" w:rsidRPr="00D00F2B" w:rsidRDefault="00A05C35" w:rsidP="00D00F2B">
                      <w:pPr>
                        <w:pStyle w:val="ListParagraph"/>
                        <w:numPr>
                          <w:ilvl w:val="0"/>
                          <w:numId w:val="8"/>
                        </w:numPr>
                        <w:rPr>
                          <w:i w:val="0"/>
                          <w:iCs w:val="0"/>
                          <w:color w:val="253848" w:themeColor="background2" w:themeShade="40"/>
                        </w:rPr>
                      </w:pPr>
                      <w:r w:rsidRPr="00D00F2B">
                        <w:rPr>
                          <w:i w:val="0"/>
                          <w:iCs w:val="0"/>
                          <w:color w:val="253848" w:themeColor="background2" w:themeShade="40"/>
                        </w:rPr>
                        <w:t>No unmodelled heterogeneity exists.</w:t>
                      </w:r>
                    </w:p>
                    <w:p w14:paraId="285342B8" w14:textId="19CA1009" w:rsidR="00D00F2B" w:rsidRDefault="00D00F2B" w:rsidP="00D00F2B">
                      <w:pPr>
                        <w:rPr>
                          <w:b/>
                          <w:bCs/>
                          <w:color w:val="253848" w:themeColor="background2" w:themeShade="40"/>
                        </w:rPr>
                      </w:pPr>
                      <w:r>
                        <w:rPr>
                          <w:b/>
                          <w:bCs/>
                          <w:color w:val="253848" w:themeColor="background2" w:themeShade="40"/>
                        </w:rPr>
                        <w:t>Model extensions</w:t>
                      </w:r>
                    </w:p>
                    <w:p w14:paraId="77D5E908" w14:textId="3C65DF9F" w:rsidR="00D00F2B" w:rsidRPr="00D00F2B" w:rsidRDefault="00D00F2B" w:rsidP="00D00F2B">
                      <w:pPr>
                        <w:rPr>
                          <w:i w:val="0"/>
                          <w:iCs w:val="0"/>
                          <w:color w:val="253848" w:themeColor="background2" w:themeShade="40"/>
                        </w:rPr>
                      </w:pPr>
                      <w:r w:rsidRPr="00D00F2B">
                        <w:rPr>
                          <w:i w:val="0"/>
                          <w:iCs w:val="0"/>
                          <w:color w:val="253848" w:themeColor="background2" w:themeShade="40"/>
                        </w:rPr>
                        <w:t xml:space="preserve">Beyond the </w:t>
                      </w:r>
                      <w:r>
                        <w:rPr>
                          <w:i w:val="0"/>
                          <w:iCs w:val="0"/>
                          <w:color w:val="253848" w:themeColor="background2" w:themeShade="40"/>
                        </w:rPr>
                        <w:t>basic form of the model, authors have contributed several other extensions to DOMs. Most popular are the multi-species extensions, valued for modelling interspecific relationships, and multi-state options with use for incorporating demography among other variations in what constitutes occupancy. Also available are variants accounting for false positive error.</w:t>
                      </w:r>
                    </w:p>
                    <w:p w14:paraId="5552A633" w14:textId="60EB89FA" w:rsidR="00D00F2B" w:rsidRPr="00D00F2B" w:rsidRDefault="00D00F2B" w:rsidP="00D00F2B">
                      <w:pPr>
                        <w:rPr>
                          <w:b/>
                          <w:bCs/>
                          <w:color w:val="253848" w:themeColor="background2" w:themeShade="40"/>
                        </w:rPr>
                      </w:pPr>
                    </w:p>
                    <w:p w14:paraId="49ACE570" w14:textId="456F856A" w:rsidR="00A05C35" w:rsidRPr="00D00F2B" w:rsidRDefault="00A05C35" w:rsidP="00A05C35">
                      <w:pPr>
                        <w:ind w:left="720"/>
                        <w:rPr>
                          <w:i w:val="0"/>
                          <w:iCs w:val="0"/>
                          <w:color w:val="253848" w:themeColor="background2" w:themeShade="40"/>
                        </w:rPr>
                      </w:pPr>
                    </w:p>
                    <w:p w14:paraId="3FF85DC6" w14:textId="77777777" w:rsidR="00A05C35" w:rsidRPr="00A05C35" w:rsidRDefault="00A05C35" w:rsidP="00A05C35">
                      <w:pPr>
                        <w:rPr>
                          <w:color w:val="253848" w:themeColor="background2" w:themeShade="40"/>
                        </w:rPr>
                      </w:pPr>
                    </w:p>
                  </w:txbxContent>
                </v:textbox>
                <w10:wrap type="topAndBottom" anchory="page"/>
              </v:shape>
            </w:pict>
          </mc:Fallback>
        </mc:AlternateContent>
      </w:r>
      <w:proofErr w:type="spellStart"/>
      <w:r w:rsidR="00C44C78">
        <w:rPr>
          <w:i w:val="0"/>
          <w:iCs w:val="0"/>
        </w:rPr>
        <w:t>MacKenzie</w:t>
      </w:r>
      <w:proofErr w:type="spellEnd"/>
      <w:r w:rsidR="00C44C78">
        <w:rPr>
          <w:i w:val="0"/>
          <w:iCs w:val="0"/>
        </w:rPr>
        <w:t xml:space="preserve"> </w:t>
      </w:r>
      <w:r w:rsidR="00C44C78">
        <w:t>et al.</w:t>
      </w:r>
      <w:r w:rsidR="00C44C78">
        <w:rPr>
          <w:i w:val="0"/>
          <w:iCs w:val="0"/>
        </w:rPr>
        <w:t>’s 2002 paper, ‘Estimating site occupancy rates when detection probabilities are less than one,’ first defined what is now termed the ‘Dynamic occupancy’ model</w:t>
      </w:r>
      <w:r w:rsidR="00523663">
        <w:rPr>
          <w:rStyle w:val="FootnoteReference"/>
          <w:i w:val="0"/>
          <w:iCs w:val="0"/>
        </w:rPr>
        <w:footnoteReference w:id="1"/>
      </w:r>
      <w:r w:rsidR="00523663">
        <w:rPr>
          <w:i w:val="0"/>
          <w:iCs w:val="0"/>
        </w:rPr>
        <w:t xml:space="preserve"> (henceforth DOMs</w:t>
      </w:r>
      <w:r w:rsidR="00B44A08">
        <w:rPr>
          <w:i w:val="0"/>
          <w:iCs w:val="0"/>
        </w:rPr>
        <w:t xml:space="preserve"> - </w:t>
      </w:r>
      <w:r w:rsidR="00A05C35">
        <w:rPr>
          <w:i w:val="0"/>
          <w:iCs w:val="0"/>
        </w:rPr>
        <w:t xml:space="preserve">see ‘Box </w:t>
      </w:r>
      <w:commentRangeStart w:id="3"/>
      <w:r w:rsidR="00A05C35">
        <w:rPr>
          <w:i w:val="0"/>
          <w:iCs w:val="0"/>
        </w:rPr>
        <w:t>1</w:t>
      </w:r>
      <w:commentRangeEnd w:id="3"/>
      <w:r w:rsidR="00D00F2B">
        <w:rPr>
          <w:rStyle w:val="CommentReference"/>
        </w:rPr>
        <w:commentReference w:id="3"/>
      </w:r>
      <w:r w:rsidR="00A05C35">
        <w:rPr>
          <w:i w:val="0"/>
          <w:iCs w:val="0"/>
        </w:rPr>
        <w:t>’ for details on the basic model structure</w:t>
      </w:r>
      <w:r w:rsidR="00523663">
        <w:rPr>
          <w:i w:val="0"/>
          <w:iCs w:val="0"/>
        </w:rPr>
        <w:t>)</w:t>
      </w:r>
      <w:r w:rsidR="00C44C78">
        <w:rPr>
          <w:i w:val="0"/>
          <w:iCs w:val="0"/>
        </w:rPr>
        <w:t>.</w:t>
      </w:r>
      <w:r w:rsidR="00523663">
        <w:rPr>
          <w:i w:val="0"/>
          <w:iCs w:val="0"/>
        </w:rPr>
        <w:t xml:space="preserve"> </w:t>
      </w:r>
      <w:r w:rsidR="00A05C35">
        <w:rPr>
          <w:i w:val="0"/>
          <w:iCs w:val="0"/>
        </w:rPr>
        <w:t>The model sits in the sweet spot for many applied ecologists</w:t>
      </w:r>
      <w:r w:rsidR="00B44A08">
        <w:rPr>
          <w:i w:val="0"/>
          <w:iCs w:val="0"/>
        </w:rPr>
        <w:t xml:space="preserve">: </w:t>
      </w:r>
      <w:r w:rsidR="00A05C35">
        <w:rPr>
          <w:i w:val="0"/>
          <w:iCs w:val="0"/>
        </w:rPr>
        <w:t xml:space="preserve">it requires relatively only common presence/absence counts; albeit with revisits during each primary sampling occasion; yet </w:t>
      </w:r>
      <w:r w:rsidR="00C44C78">
        <w:rPr>
          <w:i w:val="0"/>
          <w:iCs w:val="0"/>
        </w:rPr>
        <w:t>provide</w:t>
      </w:r>
      <w:r w:rsidR="00A05C35">
        <w:rPr>
          <w:i w:val="0"/>
          <w:iCs w:val="0"/>
        </w:rPr>
        <w:t>s</w:t>
      </w:r>
      <w:r w:rsidR="00C44C78">
        <w:rPr>
          <w:i w:val="0"/>
          <w:iCs w:val="0"/>
        </w:rPr>
        <w:t xml:space="preserve"> valuable estimates of initial occupancy, colonisation, extinction, and detection probabilities.</w:t>
      </w:r>
      <w:r w:rsidR="00A05C35">
        <w:rPr>
          <w:i w:val="0"/>
          <w:iCs w:val="0"/>
        </w:rPr>
        <w:t xml:space="preserve"> </w:t>
      </w:r>
    </w:p>
    <w:p w14:paraId="6FE8CC9D" w14:textId="77777777" w:rsidR="00D00F2B" w:rsidRDefault="00D00F2B" w:rsidP="00A05C35">
      <w:pPr>
        <w:rPr>
          <w:i w:val="0"/>
          <w:iCs w:val="0"/>
        </w:rPr>
      </w:pPr>
    </w:p>
    <w:p w14:paraId="5E4A6441" w14:textId="477BF837" w:rsidR="00A05C35" w:rsidRDefault="00A05C35" w:rsidP="00A05C35">
      <w:pPr>
        <w:rPr>
          <w:i w:val="0"/>
          <w:iCs w:val="0"/>
        </w:rPr>
      </w:pPr>
      <w:r>
        <w:rPr>
          <w:i w:val="0"/>
          <w:iCs w:val="0"/>
        </w:rPr>
        <w:t>Researchers in governmental agencies, academic institutions, and non-governmental organisations (NGOs) have implemented DOMs for a wide range of species and purposes, from estimating occupancy patterns of threatened species to monitoring the range expansion of invasive species. Since its publication</w:t>
      </w:r>
      <w:r w:rsidR="00B44A08">
        <w:rPr>
          <w:i w:val="0"/>
          <w:iCs w:val="0"/>
        </w:rPr>
        <w:t>,</w:t>
      </w:r>
      <w:r>
        <w:rPr>
          <w:i w:val="0"/>
          <w:iCs w:val="0"/>
        </w:rPr>
        <w:t xml:space="preserve"> </w:t>
      </w:r>
      <w:proofErr w:type="spellStart"/>
      <w:r>
        <w:rPr>
          <w:i w:val="0"/>
          <w:iCs w:val="0"/>
        </w:rPr>
        <w:t>MacKenzie</w:t>
      </w:r>
      <w:proofErr w:type="spellEnd"/>
      <w:r>
        <w:rPr>
          <w:i w:val="0"/>
          <w:iCs w:val="0"/>
        </w:rPr>
        <w:t xml:space="preserve"> </w:t>
      </w:r>
      <w:r>
        <w:t xml:space="preserve">et al.’s </w:t>
      </w:r>
      <w:r>
        <w:rPr>
          <w:i w:val="0"/>
          <w:iCs w:val="0"/>
        </w:rPr>
        <w:t>2002 model</w:t>
      </w:r>
      <w:r w:rsidR="00023CC5">
        <w:rPr>
          <w:i w:val="0"/>
          <w:iCs w:val="0"/>
        </w:rPr>
        <w:t>-</w:t>
      </w:r>
      <w:r>
        <w:rPr>
          <w:i w:val="0"/>
          <w:iCs w:val="0"/>
        </w:rPr>
        <w:t>defining paper has been cited 4962</w:t>
      </w:r>
      <w:r>
        <w:rPr>
          <w:rStyle w:val="FootnoteReference"/>
          <w:i w:val="0"/>
          <w:iCs w:val="0"/>
        </w:rPr>
        <w:footnoteReference w:id="2"/>
      </w:r>
      <w:r>
        <w:rPr>
          <w:i w:val="0"/>
          <w:iCs w:val="0"/>
        </w:rPr>
        <w:t xml:space="preserve"> times</w:t>
      </w:r>
      <w:r w:rsidR="00B44A08">
        <w:rPr>
          <w:i w:val="0"/>
          <w:iCs w:val="0"/>
        </w:rPr>
        <w:t xml:space="preserve"> </w:t>
      </w:r>
      <w:r>
        <w:rPr>
          <w:i w:val="0"/>
          <w:iCs w:val="0"/>
        </w:rPr>
        <w:t xml:space="preserve">increasing year-over year – a testament to their </w:t>
      </w:r>
      <w:r w:rsidR="00B44A08">
        <w:rPr>
          <w:i w:val="0"/>
          <w:iCs w:val="0"/>
        </w:rPr>
        <w:t xml:space="preserve">continued </w:t>
      </w:r>
      <w:r>
        <w:rPr>
          <w:i w:val="0"/>
          <w:iCs w:val="0"/>
        </w:rPr>
        <w:t>popularity within the applied modelling community.</w:t>
      </w:r>
    </w:p>
    <w:p w14:paraId="64D32E47" w14:textId="69C11346" w:rsidR="00B44A08" w:rsidRDefault="00A05C35" w:rsidP="00E04E94">
      <w:pPr>
        <w:rPr>
          <w:i w:val="0"/>
          <w:iCs w:val="0"/>
        </w:rPr>
      </w:pPr>
      <w:r>
        <w:rPr>
          <w:i w:val="0"/>
          <w:iCs w:val="0"/>
        </w:rPr>
        <w:t xml:space="preserve">DOMs </w:t>
      </w:r>
      <w:r w:rsidR="00B44A08">
        <w:rPr>
          <w:i w:val="0"/>
          <w:iCs w:val="0"/>
        </w:rPr>
        <w:t>do have their</w:t>
      </w:r>
      <w:r>
        <w:rPr>
          <w:i w:val="0"/>
          <w:iCs w:val="0"/>
        </w:rPr>
        <w:t xml:space="preserve"> pitfalls, however. Their assumptions (see Box 1), while relatively straightforward, are also unlikely to be</w:t>
      </w:r>
      <w:r w:rsidR="00B44A08">
        <w:rPr>
          <w:i w:val="0"/>
          <w:iCs w:val="0"/>
        </w:rPr>
        <w:t xml:space="preserve"> entirely </w:t>
      </w:r>
      <w:r>
        <w:rPr>
          <w:i w:val="0"/>
          <w:iCs w:val="0"/>
        </w:rPr>
        <w:t>fulfilled in natural systems. While a reasonable amount of work has been conducted on the importance of the closure assumption, comparatively little has been done with respect to the heterogeneity assumption. H</w:t>
      </w:r>
      <w:r w:rsidR="00A156BF">
        <w:rPr>
          <w:i w:val="0"/>
          <w:iCs w:val="0"/>
        </w:rPr>
        <w:t xml:space="preserve">eterogenous landscapes and patterns of occupancy are the norm in ecological systems </w:t>
      </w:r>
      <w:r>
        <w:rPr>
          <w:i w:val="0"/>
          <w:iCs w:val="0"/>
        </w:rPr>
        <w:t>and fully satisfying this assumption is not realistic in natural s</w:t>
      </w:r>
      <w:r w:rsidR="00B44A08">
        <w:rPr>
          <w:i w:val="0"/>
          <w:iCs w:val="0"/>
        </w:rPr>
        <w:t>ystems. The main option for users to mitigate this concern is via the inclusion of covariates to estimate parameters</w:t>
      </w:r>
      <w:r w:rsidR="00A156BF">
        <w:rPr>
          <w:i w:val="0"/>
          <w:iCs w:val="0"/>
        </w:rPr>
        <w:t xml:space="preserve"> to describe how environmental variation may affect probabilities of occupancy or detection</w:t>
      </w:r>
      <w:r w:rsidR="00B44A08">
        <w:rPr>
          <w:i w:val="0"/>
          <w:iCs w:val="0"/>
        </w:rPr>
        <w:t xml:space="preserve">; however, implementation </w:t>
      </w:r>
      <w:r w:rsidR="00023CC5">
        <w:rPr>
          <w:i w:val="0"/>
          <w:iCs w:val="0"/>
        </w:rPr>
        <w:t>appears</w:t>
      </w:r>
      <w:r w:rsidR="00B44A08">
        <w:rPr>
          <w:i w:val="0"/>
          <w:iCs w:val="0"/>
        </w:rPr>
        <w:t xml:space="preserve"> inconsistent across papers.</w:t>
      </w:r>
    </w:p>
    <w:p w14:paraId="3CB4B2A1" w14:textId="164E2578" w:rsidR="0046510C" w:rsidRDefault="00A156BF" w:rsidP="00E04E94">
      <w:pPr>
        <w:rPr>
          <w:i w:val="0"/>
          <w:iCs w:val="0"/>
        </w:rPr>
      </w:pPr>
      <w:r>
        <w:rPr>
          <w:i w:val="0"/>
          <w:iCs w:val="0"/>
        </w:rPr>
        <w:t>The matter in which models are implemented, including the data inputs, covariates considered, manner of final model selection, a</w:t>
      </w:r>
      <w:r w:rsidR="00E160CC">
        <w:rPr>
          <w:i w:val="0"/>
          <w:iCs w:val="0"/>
        </w:rPr>
        <w:t xml:space="preserve">nd evaluation of model fit are all important contributors to the reliability of model outputs. When conservation and management decisions are made </w:t>
      </w:r>
      <w:r w:rsidR="00B44A08">
        <w:rPr>
          <w:i w:val="0"/>
          <w:iCs w:val="0"/>
        </w:rPr>
        <w:t>based on</w:t>
      </w:r>
      <w:r w:rsidR="00E160CC">
        <w:rPr>
          <w:i w:val="0"/>
          <w:iCs w:val="0"/>
        </w:rPr>
        <w:t xml:space="preserve"> model</w:t>
      </w:r>
      <w:r w:rsidR="00B44A08">
        <w:rPr>
          <w:i w:val="0"/>
          <w:iCs w:val="0"/>
        </w:rPr>
        <w:t xml:space="preserve"> outputs</w:t>
      </w:r>
      <w:r w:rsidR="00E160CC">
        <w:rPr>
          <w:i w:val="0"/>
          <w:iCs w:val="0"/>
        </w:rPr>
        <w:t xml:space="preserve">, it is critical to ensure that all steps are </w:t>
      </w:r>
      <w:r w:rsidR="00B44A08">
        <w:rPr>
          <w:i w:val="0"/>
          <w:iCs w:val="0"/>
        </w:rPr>
        <w:t xml:space="preserve">fully considered </w:t>
      </w:r>
      <w:r w:rsidR="00E160CC">
        <w:rPr>
          <w:i w:val="0"/>
          <w:iCs w:val="0"/>
        </w:rPr>
        <w:t xml:space="preserve">to develop the best possible model.  </w:t>
      </w:r>
    </w:p>
    <w:p w14:paraId="2FF86516" w14:textId="400AB317" w:rsidR="0004412A" w:rsidRDefault="0004412A" w:rsidP="00E04E94">
      <w:pPr>
        <w:rPr>
          <w:i w:val="0"/>
          <w:iCs w:val="0"/>
        </w:rPr>
      </w:pPr>
      <w:commentRangeStart w:id="4"/>
      <w:r>
        <w:rPr>
          <w:i w:val="0"/>
          <w:iCs w:val="0"/>
        </w:rPr>
        <w:t xml:space="preserve">This paper has two principal objectives: </w:t>
      </w:r>
    </w:p>
    <w:p w14:paraId="7B081290" w14:textId="2E5DDF3B" w:rsidR="0004412A" w:rsidRPr="0004412A" w:rsidRDefault="0004412A" w:rsidP="0004412A">
      <w:pPr>
        <w:pStyle w:val="ListParagraph"/>
        <w:numPr>
          <w:ilvl w:val="0"/>
          <w:numId w:val="2"/>
        </w:numPr>
        <w:rPr>
          <w:i w:val="0"/>
          <w:iCs w:val="0"/>
        </w:rPr>
      </w:pPr>
      <w:r w:rsidRPr="0004412A">
        <w:rPr>
          <w:i w:val="0"/>
          <w:iCs w:val="0"/>
        </w:rPr>
        <w:t xml:space="preserve">To review the </w:t>
      </w:r>
      <w:r w:rsidR="00B44A08">
        <w:rPr>
          <w:i w:val="0"/>
          <w:iCs w:val="0"/>
        </w:rPr>
        <w:t xml:space="preserve">use of DOMs in </w:t>
      </w:r>
      <w:r w:rsidRPr="0004412A">
        <w:rPr>
          <w:i w:val="0"/>
          <w:iCs w:val="0"/>
        </w:rPr>
        <w:t xml:space="preserve">applied ecological research, including for what practitioners used these models and how they </w:t>
      </w:r>
      <w:r w:rsidR="00B44A08">
        <w:rPr>
          <w:i w:val="0"/>
          <w:iCs w:val="0"/>
        </w:rPr>
        <w:t xml:space="preserve">have </w:t>
      </w:r>
      <w:r w:rsidRPr="0004412A">
        <w:rPr>
          <w:i w:val="0"/>
          <w:iCs w:val="0"/>
        </w:rPr>
        <w:t>implemented them</w:t>
      </w:r>
      <w:r w:rsidR="00B44A08">
        <w:rPr>
          <w:i w:val="0"/>
          <w:iCs w:val="0"/>
        </w:rPr>
        <w:t>.</w:t>
      </w:r>
    </w:p>
    <w:p w14:paraId="710A531B" w14:textId="07E85C4E" w:rsidR="00B44A08" w:rsidRPr="00023CC5" w:rsidRDefault="0004412A" w:rsidP="00023CC5">
      <w:pPr>
        <w:pStyle w:val="ListParagraph"/>
        <w:numPr>
          <w:ilvl w:val="0"/>
          <w:numId w:val="2"/>
        </w:numPr>
        <w:rPr>
          <w:i w:val="0"/>
          <w:iCs w:val="0"/>
        </w:rPr>
      </w:pPr>
      <w:r w:rsidRPr="0004412A">
        <w:rPr>
          <w:i w:val="0"/>
          <w:iCs w:val="0"/>
        </w:rPr>
        <w:t>To provide practical recommendations for how to use</w:t>
      </w:r>
      <w:r w:rsidR="00BC3F5A">
        <w:rPr>
          <w:i w:val="0"/>
          <w:iCs w:val="0"/>
        </w:rPr>
        <w:t xml:space="preserve"> DOMs </w:t>
      </w:r>
      <w:r w:rsidRPr="0004412A">
        <w:rPr>
          <w:i w:val="0"/>
          <w:iCs w:val="0"/>
        </w:rPr>
        <w:t>to ensure outputs and predictions are as robust as possible</w:t>
      </w:r>
      <w:r>
        <w:rPr>
          <w:i w:val="0"/>
          <w:iCs w:val="0"/>
        </w:rPr>
        <w:t>, with a practical workflow for development to incorporate key considerations.</w:t>
      </w:r>
      <w:commentRangeEnd w:id="4"/>
      <w:r w:rsidR="00B44A08">
        <w:rPr>
          <w:rStyle w:val="CommentReference"/>
        </w:rPr>
        <w:commentReference w:id="4"/>
      </w:r>
    </w:p>
    <w:p w14:paraId="642C3AB1" w14:textId="0ED5D5DF" w:rsidR="00E04E94" w:rsidRDefault="00523663" w:rsidP="00E04E94">
      <w:pPr>
        <w:pStyle w:val="Heading1"/>
        <w:rPr>
          <w:b w:val="0"/>
          <w:bCs w:val="0"/>
        </w:rPr>
      </w:pPr>
      <w:r>
        <w:rPr>
          <w:b w:val="0"/>
          <w:bCs w:val="0"/>
        </w:rPr>
        <w:t>Review m</w:t>
      </w:r>
      <w:r w:rsidR="00E04E94">
        <w:rPr>
          <w:b w:val="0"/>
          <w:bCs w:val="0"/>
        </w:rPr>
        <w:t>ethods</w:t>
      </w:r>
    </w:p>
    <w:p w14:paraId="19663D16" w14:textId="65683ECE" w:rsidR="00E04E94" w:rsidRDefault="00523663" w:rsidP="00523663">
      <w:pPr>
        <w:pStyle w:val="Heading2"/>
      </w:pPr>
      <w:r>
        <w:t>Paper elicitation</w:t>
      </w:r>
    </w:p>
    <w:p w14:paraId="3F6AB184" w14:textId="3E9A876D" w:rsidR="00E04E94" w:rsidRDefault="00E45D21">
      <w:pPr>
        <w:rPr>
          <w:i w:val="0"/>
          <w:iCs w:val="0"/>
        </w:rPr>
      </w:pPr>
      <w:r>
        <w:rPr>
          <w:i w:val="0"/>
          <w:iCs w:val="0"/>
        </w:rPr>
        <w:t>This review was focused only on papers which model occupancy across space and time using real data. To quality for inclusion, papers were required to fulfil each of these criteria:</w:t>
      </w:r>
    </w:p>
    <w:p w14:paraId="3898D2E8" w14:textId="6C612AFE" w:rsidR="00E45D21" w:rsidRDefault="00E45D21" w:rsidP="00E45D21">
      <w:pPr>
        <w:pStyle w:val="ListParagraph"/>
        <w:numPr>
          <w:ilvl w:val="0"/>
          <w:numId w:val="3"/>
        </w:numPr>
        <w:rPr>
          <w:i w:val="0"/>
          <w:iCs w:val="0"/>
        </w:rPr>
      </w:pPr>
      <w:commentRangeStart w:id="5"/>
      <w:r>
        <w:rPr>
          <w:i w:val="0"/>
          <w:iCs w:val="0"/>
        </w:rPr>
        <w:t>Multiple sites capable of exhibiting two or more occupancy states; including an occupied and unoccupied state.</w:t>
      </w:r>
    </w:p>
    <w:p w14:paraId="66BB3E18" w14:textId="04489D90" w:rsidR="00E45D21" w:rsidRDefault="00E45D21" w:rsidP="00E45D21">
      <w:pPr>
        <w:pStyle w:val="ListParagraph"/>
        <w:numPr>
          <w:ilvl w:val="0"/>
          <w:numId w:val="3"/>
        </w:numPr>
        <w:rPr>
          <w:i w:val="0"/>
          <w:iCs w:val="0"/>
        </w:rPr>
      </w:pPr>
      <w:r>
        <w:rPr>
          <w:i w:val="0"/>
          <w:iCs w:val="0"/>
        </w:rPr>
        <w:t xml:space="preserve">Multiple time-steps between which occupancy states can change, with </w:t>
      </w:r>
      <w:commentRangeStart w:id="6"/>
      <w:r>
        <w:rPr>
          <w:i w:val="0"/>
          <w:iCs w:val="0"/>
        </w:rPr>
        <w:t xml:space="preserve">transitions between states modelled as a Markovian process. </w:t>
      </w:r>
      <w:commentRangeEnd w:id="6"/>
      <w:r>
        <w:rPr>
          <w:rStyle w:val="CommentReference"/>
        </w:rPr>
        <w:commentReference w:id="6"/>
      </w:r>
    </w:p>
    <w:p w14:paraId="70D14998" w14:textId="26FF0641" w:rsidR="00E45D21" w:rsidRDefault="00E45D21" w:rsidP="00E45D21">
      <w:pPr>
        <w:pStyle w:val="ListParagraph"/>
        <w:numPr>
          <w:ilvl w:val="0"/>
          <w:numId w:val="3"/>
        </w:numPr>
        <w:rPr>
          <w:i w:val="0"/>
          <w:iCs w:val="0"/>
        </w:rPr>
      </w:pPr>
      <w:r>
        <w:rPr>
          <w:i w:val="0"/>
          <w:iCs w:val="0"/>
        </w:rPr>
        <w:t>Data must be collected from a natural system, not theorical or simulated. The data need not have been explicitly collected for the given paper.</w:t>
      </w:r>
      <w:commentRangeEnd w:id="5"/>
      <w:r w:rsidR="00CA62FE">
        <w:rPr>
          <w:rStyle w:val="CommentReference"/>
        </w:rPr>
        <w:commentReference w:id="5"/>
      </w:r>
    </w:p>
    <w:p w14:paraId="24CCBA69" w14:textId="623A4D33" w:rsidR="00E45D21" w:rsidRDefault="00023CC5" w:rsidP="00E45D21">
      <w:pPr>
        <w:rPr>
          <w:i w:val="0"/>
          <w:iCs w:val="0"/>
        </w:rPr>
      </w:pPr>
      <w:r>
        <w:rPr>
          <w:i w:val="0"/>
          <w:iCs w:val="0"/>
        </w:rPr>
        <w:t>Four</w:t>
      </w:r>
      <w:r w:rsidR="00E45D21">
        <w:rPr>
          <w:i w:val="0"/>
          <w:iCs w:val="0"/>
        </w:rPr>
        <w:t xml:space="preserve"> search terms</w:t>
      </w:r>
      <w:r w:rsidR="00E45D21">
        <w:rPr>
          <w:rStyle w:val="FootnoteReference"/>
          <w:i w:val="0"/>
          <w:iCs w:val="0"/>
        </w:rPr>
        <w:footnoteReference w:id="3"/>
      </w:r>
      <w:r w:rsidR="00E45D21">
        <w:rPr>
          <w:i w:val="0"/>
          <w:iCs w:val="0"/>
        </w:rPr>
        <w:t xml:space="preserve"> were used to generate the initial pool of papers:</w:t>
      </w:r>
    </w:p>
    <w:p w14:paraId="6348B766" w14:textId="7A343E00" w:rsidR="00E45D21" w:rsidRDefault="00E45D21" w:rsidP="00E45D21">
      <w:pPr>
        <w:pStyle w:val="ListParagraph"/>
        <w:numPr>
          <w:ilvl w:val="0"/>
          <w:numId w:val="4"/>
        </w:numPr>
        <w:rPr>
          <w:i w:val="0"/>
          <w:iCs w:val="0"/>
        </w:rPr>
      </w:pPr>
      <w:commentRangeStart w:id="7"/>
      <w:commentRangeStart w:id="8"/>
      <w:r>
        <w:rPr>
          <w:i w:val="0"/>
          <w:iCs w:val="0"/>
        </w:rPr>
        <w:t>Dynamic occupancy model</w:t>
      </w:r>
    </w:p>
    <w:p w14:paraId="413B7A37" w14:textId="776D3A49" w:rsidR="00E45D21" w:rsidRDefault="00E45D21" w:rsidP="00E45D21">
      <w:pPr>
        <w:pStyle w:val="ListParagraph"/>
        <w:numPr>
          <w:ilvl w:val="0"/>
          <w:numId w:val="4"/>
        </w:numPr>
        <w:rPr>
          <w:i w:val="0"/>
          <w:iCs w:val="0"/>
        </w:rPr>
      </w:pPr>
      <w:r>
        <w:rPr>
          <w:i w:val="0"/>
          <w:iCs w:val="0"/>
        </w:rPr>
        <w:t>Occupancy dynamics model</w:t>
      </w:r>
    </w:p>
    <w:p w14:paraId="34620053" w14:textId="7A844340" w:rsidR="00E45D21" w:rsidRDefault="00E45D21" w:rsidP="00E45D21">
      <w:pPr>
        <w:pStyle w:val="ListParagraph"/>
        <w:numPr>
          <w:ilvl w:val="0"/>
          <w:numId w:val="4"/>
        </w:numPr>
        <w:rPr>
          <w:i w:val="0"/>
          <w:iCs w:val="0"/>
        </w:rPr>
      </w:pPr>
      <w:r>
        <w:rPr>
          <w:i w:val="0"/>
          <w:iCs w:val="0"/>
        </w:rPr>
        <w:lastRenderedPageBreak/>
        <w:t>Multi-season occupancy model</w:t>
      </w:r>
    </w:p>
    <w:p w14:paraId="45DE30EA" w14:textId="76ED2E81" w:rsidR="00F42DF0" w:rsidRPr="00F42DF0" w:rsidRDefault="00E45D21" w:rsidP="00F42DF0">
      <w:pPr>
        <w:pStyle w:val="ListParagraph"/>
        <w:numPr>
          <w:ilvl w:val="0"/>
          <w:numId w:val="4"/>
        </w:numPr>
        <w:rPr>
          <w:i w:val="0"/>
          <w:iCs w:val="0"/>
        </w:rPr>
      </w:pPr>
      <w:r>
        <w:rPr>
          <w:i w:val="0"/>
          <w:iCs w:val="0"/>
        </w:rPr>
        <w:t>Stochastic patch occupancy model</w:t>
      </w:r>
      <w:commentRangeEnd w:id="7"/>
      <w:r w:rsidR="00F42DF0">
        <w:rPr>
          <w:rStyle w:val="CommentReference"/>
        </w:rPr>
        <w:commentReference w:id="7"/>
      </w:r>
      <w:commentRangeEnd w:id="8"/>
      <w:r w:rsidR="00CA62FE">
        <w:rPr>
          <w:rStyle w:val="CommentReference"/>
        </w:rPr>
        <w:commentReference w:id="8"/>
      </w:r>
    </w:p>
    <w:p w14:paraId="5A53C32B" w14:textId="05E38BA5" w:rsidR="00DB1F3C" w:rsidRDefault="00E45D21" w:rsidP="00DB1F3C">
      <w:pPr>
        <w:rPr>
          <w:i w:val="0"/>
          <w:iCs w:val="0"/>
        </w:rPr>
      </w:pPr>
      <w:r>
        <w:rPr>
          <w:i w:val="0"/>
          <w:iCs w:val="0"/>
        </w:rPr>
        <w:t xml:space="preserve">Each term was searched on </w:t>
      </w:r>
      <w:commentRangeStart w:id="9"/>
      <w:r>
        <w:t xml:space="preserve">Google Scholar </w:t>
      </w:r>
      <w:commentRangeEnd w:id="9"/>
      <w:r w:rsidR="00CA62FE">
        <w:rPr>
          <w:rStyle w:val="CommentReference"/>
        </w:rPr>
        <w:commentReference w:id="9"/>
      </w:r>
      <w:commentRangeStart w:id="10"/>
      <w:r>
        <w:rPr>
          <w:i w:val="0"/>
          <w:iCs w:val="0"/>
        </w:rPr>
        <w:t>(Appendix I)</w:t>
      </w:r>
      <w:commentRangeEnd w:id="10"/>
      <w:r>
        <w:rPr>
          <w:rStyle w:val="CommentReference"/>
        </w:rPr>
        <w:commentReference w:id="10"/>
      </w:r>
      <w:r w:rsidR="00DB1F3C">
        <w:rPr>
          <w:i w:val="0"/>
          <w:iCs w:val="0"/>
        </w:rPr>
        <w:t>. The first 100 results (if available) for each term were considered for inclusions, although non-English papers, those clearly outside the field of ecology, or those not accessible via Google Scholar or the University of Melbourne library were immediately discarded. 287 papers remained for consideration at this sta</w:t>
      </w:r>
      <w:r w:rsidR="00282551">
        <w:rPr>
          <w:i w:val="0"/>
          <w:iCs w:val="0"/>
        </w:rPr>
        <w:t>ge.</w:t>
      </w:r>
    </w:p>
    <w:p w14:paraId="4E5EBFDD" w14:textId="034567F6" w:rsidR="00282551" w:rsidRPr="00282551" w:rsidRDefault="00282551" w:rsidP="00282551">
      <w:pPr>
        <w:pStyle w:val="Heading2"/>
      </w:pPr>
      <w:r>
        <w:t>Preliminary and formal reviews</w:t>
      </w:r>
    </w:p>
    <w:p w14:paraId="3C6C45C3" w14:textId="77777777" w:rsidR="00DB1F3C" w:rsidRDefault="00E45D21">
      <w:pPr>
        <w:rPr>
          <w:i w:val="0"/>
          <w:iCs w:val="0"/>
        </w:rPr>
      </w:pPr>
      <w:r>
        <w:rPr>
          <w:i w:val="0"/>
          <w:iCs w:val="0"/>
        </w:rPr>
        <w:t xml:space="preserve"> </w:t>
      </w:r>
      <w:commentRangeStart w:id="11"/>
      <w:r w:rsidR="00DB1F3C">
        <w:rPr>
          <w:i w:val="0"/>
          <w:iCs w:val="0"/>
        </w:rPr>
        <w:t>The pool of papers was stratified by search term and publication period</w:t>
      </w:r>
      <w:r w:rsidR="00DB1F3C">
        <w:rPr>
          <w:rStyle w:val="FootnoteReference"/>
          <w:i w:val="0"/>
          <w:iCs w:val="0"/>
        </w:rPr>
        <w:footnoteReference w:id="4"/>
      </w:r>
      <w:r w:rsidR="00DB1F3C">
        <w:rPr>
          <w:i w:val="0"/>
          <w:iCs w:val="0"/>
        </w:rPr>
        <w:t xml:space="preserve"> and randomly ranked within their strata. </w:t>
      </w:r>
      <w:commentRangeEnd w:id="11"/>
      <w:r w:rsidR="002B1D2B">
        <w:rPr>
          <w:rStyle w:val="CommentReference"/>
        </w:rPr>
        <w:commentReference w:id="11"/>
      </w:r>
      <w:r w:rsidR="00DB1F3C">
        <w:rPr>
          <w:i w:val="0"/>
          <w:iCs w:val="0"/>
        </w:rPr>
        <w:t>Papers in the lowest 25% or lowest 5 (whichever was larger) were marked for inclusion in review. In cases where papers did not meet qualification criteria, they were replaced by the next lowest paper in their strata if available.</w:t>
      </w:r>
    </w:p>
    <w:p w14:paraId="538B6A50" w14:textId="172AA8AF" w:rsidR="00E45D21" w:rsidRDefault="00DB1F3C">
      <w:pPr>
        <w:rPr>
          <w:i w:val="0"/>
          <w:iCs w:val="0"/>
        </w:rPr>
      </w:pPr>
      <w:commentRangeStart w:id="12"/>
      <w:r>
        <w:rPr>
          <w:i w:val="0"/>
          <w:iCs w:val="0"/>
        </w:rPr>
        <w:t>Authors developed a structured spreadsheet with categories for study metadata, objectives, taxa, location, survey methods, detection, covariates, modelling, and outputs. Findings were systematically noted as each paper was read; 75 papers were included at this stage.</w:t>
      </w:r>
      <w:commentRangeEnd w:id="12"/>
      <w:r w:rsidR="00F42DF0">
        <w:rPr>
          <w:rStyle w:val="CommentReference"/>
        </w:rPr>
        <w:commentReference w:id="12"/>
      </w:r>
    </w:p>
    <w:p w14:paraId="5A960EE6" w14:textId="7DAA4F90" w:rsidR="00282551" w:rsidRDefault="00282551">
      <w:pPr>
        <w:rPr>
          <w:i w:val="0"/>
          <w:iCs w:val="0"/>
        </w:rPr>
      </w:pPr>
      <w:r>
        <w:rPr>
          <w:i w:val="0"/>
          <w:iCs w:val="0"/>
        </w:rPr>
        <w:t xml:space="preserve">Study questions were further refined after the preliminary review, and a revised spreadsheet with better articulated parameters was generated </w:t>
      </w:r>
      <w:commentRangeStart w:id="13"/>
      <w:r>
        <w:rPr>
          <w:i w:val="0"/>
          <w:iCs w:val="0"/>
        </w:rPr>
        <w:t>(Appendix II)</w:t>
      </w:r>
      <w:commentRangeEnd w:id="13"/>
      <w:r w:rsidR="009C10C3">
        <w:rPr>
          <w:rStyle w:val="CommentReference"/>
        </w:rPr>
        <w:commentReference w:id="13"/>
      </w:r>
      <w:r>
        <w:rPr>
          <w:i w:val="0"/>
          <w:iCs w:val="0"/>
        </w:rPr>
        <w:t xml:space="preserve">. The authors also determined that ‘Stochastic patch occupancy models’ represented a distinct model form from the other three search queries, with a unique history and distinct qualities. Therefore, we decided to exclude these papers (n = 21) from the formal review. </w:t>
      </w:r>
    </w:p>
    <w:p w14:paraId="37A1BE0A" w14:textId="2042E0F8" w:rsidR="00DB7C5B" w:rsidRPr="00282551" w:rsidRDefault="00282551">
      <w:pPr>
        <w:rPr>
          <w:i w:val="0"/>
          <w:iCs w:val="0"/>
        </w:rPr>
      </w:pPr>
      <w:r>
        <w:rPr>
          <w:i w:val="0"/>
          <w:iCs w:val="0"/>
        </w:rPr>
        <w:t>For the formal review, all remaining papers were re-</w:t>
      </w:r>
      <w:proofErr w:type="gramStart"/>
      <w:r>
        <w:rPr>
          <w:i w:val="0"/>
          <w:iCs w:val="0"/>
        </w:rPr>
        <w:t>read</w:t>
      </w:r>
      <w:proofErr w:type="gramEnd"/>
      <w:r>
        <w:rPr>
          <w:i w:val="0"/>
          <w:iCs w:val="0"/>
        </w:rPr>
        <w:t xml:space="preserve"> and their results logged in the spreadsheet. The final count of qualified papers was n = 54. All analys</w:t>
      </w:r>
      <w:r w:rsidR="0046510C">
        <w:rPr>
          <w:i w:val="0"/>
          <w:iCs w:val="0"/>
        </w:rPr>
        <w:t>e</w:t>
      </w:r>
      <w:r>
        <w:rPr>
          <w:i w:val="0"/>
          <w:iCs w:val="0"/>
        </w:rPr>
        <w:t>s w</w:t>
      </w:r>
      <w:r w:rsidR="0046510C">
        <w:rPr>
          <w:i w:val="0"/>
          <w:iCs w:val="0"/>
        </w:rPr>
        <w:t>ere</w:t>
      </w:r>
      <w:r>
        <w:rPr>
          <w:i w:val="0"/>
          <w:iCs w:val="0"/>
        </w:rPr>
        <w:t xml:space="preserve"> conducted in </w:t>
      </w:r>
      <w:r>
        <w:t xml:space="preserve">R. </w:t>
      </w:r>
    </w:p>
    <w:p w14:paraId="7DF08461" w14:textId="6D124174" w:rsidR="00F42DF0" w:rsidRPr="000C510F" w:rsidRDefault="00E04E94" w:rsidP="000C510F">
      <w:pPr>
        <w:pStyle w:val="Heading1"/>
        <w:rPr>
          <w:b w:val="0"/>
          <w:bCs w:val="0"/>
        </w:rPr>
      </w:pPr>
      <w:commentRangeStart w:id="14"/>
      <w:r>
        <w:rPr>
          <w:b w:val="0"/>
          <w:bCs w:val="0"/>
        </w:rPr>
        <w:t>Results</w:t>
      </w:r>
      <w:commentRangeEnd w:id="14"/>
      <w:r w:rsidR="00C3681B">
        <w:rPr>
          <w:rStyle w:val="CommentReference"/>
          <w:rFonts w:asciiTheme="minorHAnsi" w:eastAsiaTheme="minorEastAsia" w:hAnsiTheme="minorHAnsi" w:cstheme="minorBidi"/>
          <w:b w:val="0"/>
          <w:bCs w:val="0"/>
          <w:color w:val="auto"/>
        </w:rPr>
        <w:commentReference w:id="14"/>
      </w:r>
    </w:p>
    <w:p w14:paraId="092181DE" w14:textId="1B225EE0" w:rsidR="00F42DF0" w:rsidRDefault="00D00F2B" w:rsidP="00D00F2B">
      <w:pPr>
        <w:pStyle w:val="Heading2"/>
      </w:pPr>
      <w:r>
        <w:t>Authorship</w:t>
      </w:r>
    </w:p>
    <w:p w14:paraId="4FEFBBC0" w14:textId="4856DDA9" w:rsidR="000C510F" w:rsidRPr="000C510F" w:rsidRDefault="00060D07" w:rsidP="00F42DF0">
      <w:pPr>
        <w:rPr>
          <w:i w:val="0"/>
          <w:iCs w:val="0"/>
        </w:rPr>
      </w:pPr>
      <w:r>
        <w:rPr>
          <w:i w:val="0"/>
          <w:iCs w:val="0"/>
        </w:rPr>
        <w:t>Two thirds of included</w:t>
      </w:r>
      <w:r w:rsidR="000C510F">
        <w:rPr>
          <w:i w:val="0"/>
          <w:iCs w:val="0"/>
        </w:rPr>
        <w:t xml:space="preserve"> </w:t>
      </w:r>
      <w:r>
        <w:rPr>
          <w:i w:val="0"/>
          <w:iCs w:val="0"/>
        </w:rPr>
        <w:t>papers</w:t>
      </w:r>
      <w:r w:rsidR="000C510F">
        <w:rPr>
          <w:i w:val="0"/>
          <w:iCs w:val="0"/>
        </w:rPr>
        <w:t xml:space="preserve"> (36/54) had first authors affiliated with institutions based in the United States reflecting broader trends in ecological publication. The types of authors were more variable – affiliations were divided into four general categories. 81.5% had at least one author affiliated with an academic institution, 42.6 percent had at least one affiliation with a governmental agency, 29.6 with a non-governmental organisation, and 7.4 in the private sector. </w:t>
      </w:r>
    </w:p>
    <w:p w14:paraId="1A14A8A1" w14:textId="5CBC5272" w:rsidR="00F42DF0" w:rsidRPr="00060D07" w:rsidRDefault="00F42DF0" w:rsidP="00060D07">
      <w:pPr>
        <w:pStyle w:val="Heading2"/>
      </w:pPr>
      <w:r>
        <w:t>Taxa</w:t>
      </w:r>
      <w:r w:rsidR="00D00F2B">
        <w:t xml:space="preserve"> and l</w:t>
      </w:r>
      <w:r>
        <w:t>ocation</w:t>
      </w:r>
    </w:p>
    <w:p w14:paraId="6BE57AB3" w14:textId="4A839B2F" w:rsidR="00060D07" w:rsidRDefault="00060D07" w:rsidP="00F42DF0">
      <w:pPr>
        <w:rPr>
          <w:i w:val="0"/>
          <w:iCs w:val="0"/>
        </w:rPr>
      </w:pPr>
      <w:r>
        <w:rPr>
          <w:i w:val="0"/>
          <w:iCs w:val="0"/>
        </w:rPr>
        <w:t>DOMs in the review sample were fit to a diversity of taxa spanning mammals, birds, herptiles, invertebrates, and fish. 16/54 involved threatened species, and another 8 included invasives.</w:t>
      </w:r>
    </w:p>
    <w:p w14:paraId="7537D3DC" w14:textId="2D56D526" w:rsidR="00060D07" w:rsidRDefault="00060D07" w:rsidP="00F42DF0">
      <w:pPr>
        <w:rPr>
          <w:i w:val="0"/>
          <w:iCs w:val="0"/>
        </w:rPr>
      </w:pPr>
      <w:r>
        <w:rPr>
          <w:i w:val="0"/>
          <w:iCs w:val="0"/>
        </w:rPr>
        <w:t>Study sites were globally distributed with studies from each of six biogeographic realms, although over half (30/54) were from the Nearctic. Study size, defined as the area of inference in which authors were assessing occupancy, were more diverse ranging from less than a square kilometre to over 1 million km</w:t>
      </w:r>
      <w:r w:rsidRPr="00060D07">
        <w:rPr>
          <w:i w:val="0"/>
          <w:iCs w:val="0"/>
          <w:vertAlign w:val="superscript"/>
        </w:rPr>
        <w:t>2</w:t>
      </w:r>
      <w:r>
        <w:rPr>
          <w:i w:val="0"/>
          <w:iCs w:val="0"/>
        </w:rPr>
        <w:t xml:space="preserve">. </w:t>
      </w:r>
    </w:p>
    <w:p w14:paraId="6E5AD2D3" w14:textId="77777777" w:rsidR="00060D07" w:rsidRPr="00060D07" w:rsidRDefault="00060D07" w:rsidP="00F42DF0">
      <w:pPr>
        <w:rPr>
          <w:i w:val="0"/>
          <w:iCs w:val="0"/>
        </w:rPr>
      </w:pPr>
    </w:p>
    <w:p w14:paraId="6C4EAEFF" w14:textId="77777777" w:rsidR="00D00F2B" w:rsidRDefault="00F42DF0" w:rsidP="00D00F2B">
      <w:pPr>
        <w:pStyle w:val="Heading2"/>
      </w:pPr>
      <w:r>
        <w:t xml:space="preserve">Survey </w:t>
      </w:r>
      <w:r w:rsidR="00D00F2B">
        <w:t>methods</w:t>
      </w:r>
    </w:p>
    <w:p w14:paraId="2DEA19B3" w14:textId="6DAFFE4E" w:rsidR="00060D07" w:rsidRDefault="00060D07" w:rsidP="00D00F2B">
      <w:pPr>
        <w:rPr>
          <w:i w:val="0"/>
          <w:iCs w:val="0"/>
        </w:rPr>
      </w:pPr>
      <w:r>
        <w:rPr>
          <w:i w:val="0"/>
          <w:iCs w:val="0"/>
        </w:rPr>
        <w:lastRenderedPageBreak/>
        <w:t xml:space="preserve">Datasets used for DOMs were considerably diverse in scale, duration, and survey method. The average study length was 7 years, with a median or 5 primary occasions and 4 secondary occasions. The average number of sites </w:t>
      </w:r>
      <w:r w:rsidR="00FB3820">
        <w:rPr>
          <w:i w:val="0"/>
          <w:iCs w:val="0"/>
        </w:rPr>
        <w:t>was 377, with a range of 7 to 9394.</w:t>
      </w:r>
    </w:p>
    <w:p w14:paraId="13C8F493" w14:textId="023B098D" w:rsidR="00D00F2B" w:rsidRDefault="00060D07" w:rsidP="00D00F2B">
      <w:pPr>
        <w:rPr>
          <w:i w:val="0"/>
          <w:iCs w:val="0"/>
        </w:rPr>
      </w:pPr>
      <w:r>
        <w:rPr>
          <w:i w:val="0"/>
          <w:iCs w:val="0"/>
        </w:rPr>
        <w:t xml:space="preserve">Data used to generate detection history included standardised surveys (22/54), exhaustive searches (13/54), trapping (12/54), camera trapping (8/54), and one case employing bioacoustics monitors. An additional 7/54 used citizen-science data in some form. </w:t>
      </w:r>
    </w:p>
    <w:p w14:paraId="7987FA3E" w14:textId="77777777" w:rsidR="00060D07" w:rsidRPr="00D00F2B" w:rsidRDefault="00060D07" w:rsidP="00D00F2B">
      <w:pPr>
        <w:rPr>
          <w:i w:val="0"/>
          <w:iCs w:val="0"/>
        </w:rPr>
      </w:pPr>
    </w:p>
    <w:p w14:paraId="76D6C96D" w14:textId="56B7D83E" w:rsidR="00D00F2B" w:rsidRDefault="00D00F2B" w:rsidP="00D00F2B">
      <w:pPr>
        <w:pStyle w:val="Heading2"/>
      </w:pPr>
      <w:r>
        <w:t>Research objectives and outputs</w:t>
      </w:r>
    </w:p>
    <w:p w14:paraId="59CB965D" w14:textId="1E5806BF" w:rsidR="00226CBA" w:rsidRPr="00226CBA" w:rsidRDefault="00226CBA" w:rsidP="00226CBA">
      <w:pPr>
        <w:rPr>
          <w:rFonts w:eastAsia="Times New Roman"/>
          <w:i w:val="0"/>
          <w:iCs w:val="0"/>
          <w:lang w:eastAsia="en-GB"/>
        </w:rPr>
      </w:pPr>
      <w:r w:rsidRPr="00226CBA">
        <w:rPr>
          <w:rFonts w:eastAsia="Times New Roman"/>
          <w:i w:val="0"/>
          <w:iCs w:val="0"/>
          <w:lang w:eastAsia="en-GB"/>
        </w:rPr>
        <w:t xml:space="preserve">Five categories of objectives and goals were assessed for each paper; these were not mutually </w:t>
      </w:r>
      <w:r w:rsidR="00722ADE" w:rsidRPr="00226CBA">
        <w:rPr>
          <w:rFonts w:eastAsia="Times New Roman"/>
          <w:i w:val="0"/>
          <w:iCs w:val="0"/>
          <w:lang w:eastAsia="en-GB"/>
        </w:rPr>
        <w:t>exclusive,</w:t>
      </w:r>
      <w:r w:rsidRPr="00226CBA">
        <w:rPr>
          <w:rFonts w:eastAsia="Times New Roman"/>
          <w:i w:val="0"/>
          <w:iCs w:val="0"/>
          <w:lang w:eastAsia="en-GB"/>
        </w:rPr>
        <w:t xml:space="preserve"> and many papers had multiple objectives.</w:t>
      </w:r>
    </w:p>
    <w:p w14:paraId="725451F6" w14:textId="48A17E08" w:rsidR="00226CBA" w:rsidRPr="00226CBA" w:rsidRDefault="00226CBA" w:rsidP="00226CBA">
      <w:pPr>
        <w:pStyle w:val="ListParagraph"/>
        <w:numPr>
          <w:ilvl w:val="0"/>
          <w:numId w:val="12"/>
        </w:numPr>
        <w:rPr>
          <w:rFonts w:eastAsia="Times New Roman"/>
          <w:i w:val="0"/>
          <w:iCs w:val="0"/>
          <w:lang w:eastAsia="en-GB"/>
        </w:rPr>
      </w:pPr>
      <w:r>
        <w:rPr>
          <w:rFonts w:eastAsia="Times New Roman"/>
          <w:i w:val="0"/>
          <w:iCs w:val="0"/>
          <w:lang w:eastAsia="en-GB"/>
        </w:rPr>
        <w:t>72.2% were a</w:t>
      </w:r>
      <w:r w:rsidRPr="00226CBA">
        <w:rPr>
          <w:rFonts w:eastAsia="Times New Roman"/>
          <w:i w:val="0"/>
          <w:iCs w:val="0"/>
          <w:lang w:eastAsia="en-GB"/>
        </w:rPr>
        <w:t>ssessing trends: interested in the trajectory of estimated or derived parameters</w:t>
      </w:r>
      <w:r w:rsidR="00722ADE">
        <w:rPr>
          <w:rFonts w:eastAsia="Times New Roman"/>
          <w:i w:val="0"/>
          <w:iCs w:val="0"/>
          <w:lang w:eastAsia="en-GB"/>
        </w:rPr>
        <w:t>.</w:t>
      </w:r>
    </w:p>
    <w:p w14:paraId="27D944F4" w14:textId="17AC50B9" w:rsidR="00226CBA" w:rsidRDefault="00226CBA" w:rsidP="00226CBA">
      <w:pPr>
        <w:pStyle w:val="ListParagraph"/>
        <w:numPr>
          <w:ilvl w:val="0"/>
          <w:numId w:val="12"/>
        </w:numPr>
        <w:rPr>
          <w:rFonts w:eastAsia="Times New Roman"/>
          <w:i w:val="0"/>
          <w:iCs w:val="0"/>
          <w:lang w:eastAsia="en-GB"/>
        </w:rPr>
      </w:pPr>
      <w:r>
        <w:rPr>
          <w:rFonts w:eastAsia="Times New Roman"/>
          <w:i w:val="0"/>
          <w:iCs w:val="0"/>
          <w:lang w:eastAsia="en-GB"/>
        </w:rPr>
        <w:t>55.6</w:t>
      </w:r>
      <w:r w:rsidR="00722ADE">
        <w:rPr>
          <w:rFonts w:eastAsia="Times New Roman"/>
          <w:i w:val="0"/>
          <w:iCs w:val="0"/>
          <w:lang w:eastAsia="en-GB"/>
        </w:rPr>
        <w:t>%</w:t>
      </w:r>
      <w:r>
        <w:rPr>
          <w:rFonts w:eastAsia="Times New Roman"/>
          <w:i w:val="0"/>
          <w:iCs w:val="0"/>
          <w:lang w:eastAsia="en-GB"/>
        </w:rPr>
        <w:t xml:space="preserve"> were t</w:t>
      </w:r>
      <w:r w:rsidRPr="00226CBA">
        <w:rPr>
          <w:rFonts w:eastAsia="Times New Roman"/>
          <w:i w:val="0"/>
          <w:iCs w:val="0"/>
          <w:lang w:eastAsia="en-GB"/>
        </w:rPr>
        <w:t>esting hypotheses: evaluating attributes of a </w:t>
      </w:r>
      <w:r w:rsidRPr="00226CBA">
        <w:rPr>
          <w:rFonts w:eastAsia="Times New Roman"/>
          <w:b/>
          <w:bCs/>
          <w:i w:val="0"/>
          <w:iCs w:val="0"/>
          <w:lang w:eastAsia="en-GB"/>
        </w:rPr>
        <w:t>specific</w:t>
      </w:r>
      <w:r w:rsidRPr="00226CBA">
        <w:rPr>
          <w:rFonts w:eastAsia="Times New Roman"/>
          <w:i w:val="0"/>
          <w:iCs w:val="0"/>
          <w:lang w:eastAsia="en-GB"/>
        </w:rPr>
        <w:t> covariate on parameters</w:t>
      </w:r>
      <w:r w:rsidR="00722ADE">
        <w:rPr>
          <w:rFonts w:eastAsia="Times New Roman"/>
          <w:i w:val="0"/>
          <w:iCs w:val="0"/>
          <w:lang w:eastAsia="en-GB"/>
        </w:rPr>
        <w:t>.</w:t>
      </w:r>
    </w:p>
    <w:p w14:paraId="136F4461" w14:textId="4ECC88E3" w:rsidR="00722ADE" w:rsidRPr="00226CBA" w:rsidRDefault="00722ADE" w:rsidP="00226CBA">
      <w:pPr>
        <w:pStyle w:val="ListParagraph"/>
        <w:numPr>
          <w:ilvl w:val="0"/>
          <w:numId w:val="12"/>
        </w:numPr>
        <w:rPr>
          <w:rFonts w:eastAsia="Times New Roman"/>
          <w:i w:val="0"/>
          <w:iCs w:val="0"/>
          <w:lang w:eastAsia="en-GB"/>
        </w:rPr>
      </w:pPr>
      <w:r w:rsidRPr="00722ADE">
        <w:rPr>
          <w:rFonts w:eastAsia="Times New Roman"/>
          <w:i w:val="0"/>
          <w:iCs w:val="0"/>
          <w:lang w:eastAsia="en-GB"/>
        </w:rPr>
        <w:t xml:space="preserve">18.5% were methods oriented: introducing, testing, or demonstrating a new extension </w:t>
      </w:r>
      <w:r>
        <w:rPr>
          <w:rFonts w:eastAsia="Times New Roman"/>
          <w:i w:val="0"/>
          <w:iCs w:val="0"/>
          <w:lang w:eastAsia="en-GB"/>
        </w:rPr>
        <w:t>to DOMs.</w:t>
      </w:r>
    </w:p>
    <w:p w14:paraId="5536FE69" w14:textId="4EBD49FF" w:rsidR="00226CBA" w:rsidRPr="00226CBA" w:rsidRDefault="00722ADE" w:rsidP="00226CBA">
      <w:pPr>
        <w:pStyle w:val="ListParagraph"/>
        <w:numPr>
          <w:ilvl w:val="0"/>
          <w:numId w:val="12"/>
        </w:numPr>
        <w:rPr>
          <w:rFonts w:eastAsia="Times New Roman"/>
          <w:i w:val="0"/>
          <w:iCs w:val="0"/>
          <w:lang w:eastAsia="en-GB"/>
        </w:rPr>
      </w:pPr>
      <w:r>
        <w:rPr>
          <w:rFonts w:eastAsia="Times New Roman"/>
          <w:i w:val="0"/>
          <w:iCs w:val="0"/>
          <w:lang w:eastAsia="en-GB"/>
        </w:rPr>
        <w:t>9.3</w:t>
      </w:r>
      <w:r w:rsidR="00226CBA">
        <w:rPr>
          <w:rFonts w:eastAsia="Times New Roman"/>
          <w:i w:val="0"/>
          <w:iCs w:val="0"/>
          <w:lang w:eastAsia="en-GB"/>
        </w:rPr>
        <w:t>% conducted s</w:t>
      </w:r>
      <w:r w:rsidR="00226CBA" w:rsidRPr="00226CBA">
        <w:rPr>
          <w:rFonts w:eastAsia="Times New Roman"/>
          <w:i w:val="0"/>
          <w:iCs w:val="0"/>
          <w:lang w:eastAsia="en-GB"/>
        </w:rPr>
        <w:t>patial mapping: Extrapolating estimates of parameter values beyond surveyed sites</w:t>
      </w:r>
      <w:r>
        <w:rPr>
          <w:rFonts w:eastAsia="Times New Roman"/>
          <w:i w:val="0"/>
          <w:iCs w:val="0"/>
          <w:lang w:eastAsia="en-GB"/>
        </w:rPr>
        <w:t>.</w:t>
      </w:r>
    </w:p>
    <w:p w14:paraId="648D7BE3" w14:textId="5D4E3ED6" w:rsidR="00FB3820" w:rsidRPr="00722ADE" w:rsidRDefault="00722ADE" w:rsidP="00D00F2B">
      <w:pPr>
        <w:pStyle w:val="ListParagraph"/>
        <w:numPr>
          <w:ilvl w:val="0"/>
          <w:numId w:val="12"/>
        </w:numPr>
        <w:rPr>
          <w:rFonts w:eastAsia="Times New Roman"/>
          <w:i w:val="0"/>
          <w:iCs w:val="0"/>
          <w:lang w:eastAsia="en-GB"/>
        </w:rPr>
      </w:pPr>
      <w:r>
        <w:rPr>
          <w:rFonts w:eastAsia="Times New Roman"/>
          <w:i w:val="0"/>
          <w:iCs w:val="0"/>
          <w:lang w:eastAsia="en-GB"/>
        </w:rPr>
        <w:t>7.4% made f</w:t>
      </w:r>
      <w:r w:rsidR="00226CBA" w:rsidRPr="00226CBA">
        <w:rPr>
          <w:rFonts w:eastAsia="Times New Roman"/>
          <w:i w:val="0"/>
          <w:iCs w:val="0"/>
          <w:lang w:eastAsia="en-GB"/>
        </w:rPr>
        <w:t>uture projections: Making predictions of parameters into the future</w:t>
      </w:r>
      <w:r>
        <w:rPr>
          <w:rFonts w:eastAsia="Times New Roman"/>
          <w:i w:val="0"/>
          <w:iCs w:val="0"/>
          <w:lang w:eastAsia="en-GB"/>
        </w:rPr>
        <w:t>.</w:t>
      </w:r>
    </w:p>
    <w:p w14:paraId="7AF3D246" w14:textId="6D0F5A53" w:rsidR="00D00F2B" w:rsidRPr="00D00F2B" w:rsidRDefault="00D00F2B" w:rsidP="00D00F2B">
      <w:pPr>
        <w:rPr>
          <w:i w:val="0"/>
          <w:iCs w:val="0"/>
        </w:rPr>
      </w:pPr>
    </w:p>
    <w:p w14:paraId="609E845F" w14:textId="414C038E" w:rsidR="00F42DF0" w:rsidRDefault="00722ADE" w:rsidP="00D00F2B">
      <w:pPr>
        <w:pStyle w:val="Heading2"/>
      </w:pPr>
      <w:commentRangeStart w:id="15"/>
      <w:r>
        <w:t>Parameters and c</w:t>
      </w:r>
      <w:r w:rsidR="00D00F2B">
        <w:t>o</w:t>
      </w:r>
      <w:r w:rsidR="00F42DF0">
        <w:t>variate</w:t>
      </w:r>
      <w:r w:rsidR="00D00F2B">
        <w:t xml:space="preserve"> inclusion</w:t>
      </w:r>
      <w:commentRangeEnd w:id="15"/>
      <w:r>
        <w:rPr>
          <w:rStyle w:val="CommentReference"/>
          <w:rFonts w:asciiTheme="minorHAnsi" w:eastAsiaTheme="minorEastAsia" w:hAnsiTheme="minorHAnsi" w:cstheme="minorBidi"/>
          <w:b w:val="0"/>
          <w:bCs w:val="0"/>
          <w:color w:val="auto"/>
        </w:rPr>
        <w:commentReference w:id="15"/>
      </w:r>
    </w:p>
    <w:p w14:paraId="3D49688F" w14:textId="77777777" w:rsidR="00722ADE" w:rsidRDefault="00722ADE" w:rsidP="00722ADE">
      <w:proofErr w:type="gramStart"/>
      <w:r w:rsidRPr="00722ADE">
        <w:rPr>
          <w:i w:val="0"/>
          <w:iCs w:val="0"/>
          <w:shd w:val="clear" w:color="auto" w:fill="FFFFFF"/>
        </w:rPr>
        <w:t>The vast majority of</w:t>
      </w:r>
      <w:proofErr w:type="gramEnd"/>
      <w:r w:rsidRPr="00722ADE">
        <w:rPr>
          <w:i w:val="0"/>
          <w:iCs w:val="0"/>
          <w:shd w:val="clear" w:color="auto" w:fill="FFFFFF"/>
        </w:rPr>
        <w:t xml:space="preserve"> papers used the four core parameters of the standard DOM: </w:t>
      </w:r>
      <w:r w:rsidRPr="00722ADE">
        <w:rPr>
          <w:i w:val="0"/>
          <w:iCs w:val="0"/>
        </w:rPr>
        <w:t>Initial occupancy</w:t>
      </w:r>
      <w:r w:rsidRPr="00722ADE">
        <w:rPr>
          <w:i w:val="0"/>
          <w:iCs w:val="0"/>
          <w:shd w:val="clear" w:color="auto" w:fill="FFFFFF"/>
        </w:rPr>
        <w:t>, </w:t>
      </w:r>
      <w:r w:rsidRPr="00722ADE">
        <w:rPr>
          <w:i w:val="0"/>
          <w:iCs w:val="0"/>
        </w:rPr>
        <w:t>colonisation</w:t>
      </w:r>
      <w:r w:rsidRPr="00722ADE">
        <w:rPr>
          <w:i w:val="0"/>
          <w:iCs w:val="0"/>
          <w:shd w:val="clear" w:color="auto" w:fill="FFFFFF"/>
        </w:rPr>
        <w:t>, </w:t>
      </w:r>
      <w:r w:rsidRPr="00722ADE">
        <w:rPr>
          <w:i w:val="0"/>
          <w:iCs w:val="0"/>
        </w:rPr>
        <w:t>extinction</w:t>
      </w:r>
      <w:r w:rsidRPr="00722ADE">
        <w:rPr>
          <w:i w:val="0"/>
          <w:iCs w:val="0"/>
          <w:shd w:val="clear" w:color="auto" w:fill="FFFFFF"/>
        </w:rPr>
        <w:t>, and </w:t>
      </w:r>
      <w:r w:rsidRPr="00722ADE">
        <w:rPr>
          <w:i w:val="0"/>
          <w:iCs w:val="0"/>
        </w:rPr>
        <w:t>detection</w:t>
      </w:r>
      <w:r w:rsidRPr="00722ADE">
        <w:rPr>
          <w:i w:val="0"/>
          <w:iCs w:val="0"/>
          <w:shd w:val="clear" w:color="auto" w:fill="FFFFFF"/>
        </w:rPr>
        <w:t> (although 12 used the reciprocal of </w:t>
      </w:r>
      <w:r w:rsidRPr="00722ADE">
        <w:rPr>
          <w:i w:val="0"/>
          <w:iCs w:val="0"/>
        </w:rPr>
        <w:t>Extinction</w:t>
      </w:r>
      <w:r w:rsidRPr="00722ADE">
        <w:rPr>
          <w:i w:val="0"/>
          <w:iCs w:val="0"/>
          <w:shd w:val="clear" w:color="auto" w:fill="FFFFFF"/>
        </w:rPr>
        <w:t>, </w:t>
      </w:r>
      <w:r w:rsidRPr="00722ADE">
        <w:rPr>
          <w:i w:val="0"/>
          <w:iCs w:val="0"/>
        </w:rPr>
        <w:t>Persistence</w:t>
      </w:r>
      <w:r w:rsidRPr="00722ADE">
        <w:rPr>
          <w:i w:val="0"/>
          <w:iCs w:val="0"/>
          <w:shd w:val="clear" w:color="auto" w:fill="FFFFFF"/>
        </w:rPr>
        <w:t>)</w:t>
      </w:r>
      <w:r>
        <w:rPr>
          <w:i w:val="0"/>
          <w:iCs w:val="0"/>
          <w:shd w:val="clear" w:color="auto" w:fill="FFFFFF"/>
        </w:rPr>
        <w:t>. 9 papers included at least one multi-species parameter (conditional on the occupancy/detection state of another species) and 8 included parameters beyond the four core parameters.</w:t>
      </w:r>
      <w:r w:rsidRPr="00722ADE">
        <w:t xml:space="preserve"> </w:t>
      </w:r>
    </w:p>
    <w:p w14:paraId="64360BEF" w14:textId="1BD45EE6" w:rsidR="00FB3820" w:rsidRDefault="00722ADE" w:rsidP="00722ADE">
      <w:pPr>
        <w:rPr>
          <w:i w:val="0"/>
          <w:iCs w:val="0"/>
          <w:shd w:val="clear" w:color="auto" w:fill="FFFFFF"/>
        </w:rPr>
      </w:pPr>
      <w:r w:rsidRPr="00722ADE">
        <w:rPr>
          <w:noProof/>
        </w:rPr>
        <w:drawing>
          <wp:inline distT="0" distB="0" distL="0" distR="0" wp14:anchorId="57E79845" wp14:editId="2A4D195E">
            <wp:extent cx="3946967" cy="3809682"/>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18" cy="3815329"/>
                    </a:xfrm>
                    <a:prstGeom prst="rect">
                      <a:avLst/>
                    </a:prstGeom>
                  </pic:spPr>
                </pic:pic>
              </a:graphicData>
            </a:graphic>
          </wp:inline>
        </w:drawing>
      </w:r>
    </w:p>
    <w:p w14:paraId="4888C7F5" w14:textId="34DCBE66" w:rsidR="00722ADE" w:rsidRPr="00722ADE" w:rsidRDefault="00722ADE" w:rsidP="00722ADE">
      <w:pPr>
        <w:rPr>
          <w:i w:val="0"/>
          <w:iCs w:val="0"/>
        </w:rPr>
      </w:pPr>
      <w:r>
        <w:lastRenderedPageBreak/>
        <w:fldChar w:fldCharType="begin"/>
      </w:r>
      <w:r>
        <w:instrText xml:space="preserve"> INCLUDEPICTURE "/Users/kelleherj/Library/Group Containers/UBF8T346G9.ms/WebArchiveCopyPasteTempFiles/com.microsoft.Word/9+vQWL8bjGsAAAAASUVORK5CYII=" \* MERGEFORMATINET </w:instrText>
      </w:r>
      <w:r>
        <w:fldChar w:fldCharType="separate"/>
      </w:r>
      <w:r>
        <w:rPr>
          <w:noProof/>
        </w:rPr>
        <w:drawing>
          <wp:inline distT="0" distB="0" distL="0" distR="0" wp14:anchorId="26FA0622" wp14:editId="6F409656">
            <wp:extent cx="3949713" cy="282422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6809" cy="2843598"/>
                    </a:xfrm>
                    <a:prstGeom prst="rect">
                      <a:avLst/>
                    </a:prstGeom>
                    <a:noFill/>
                    <a:ln>
                      <a:noFill/>
                    </a:ln>
                  </pic:spPr>
                </pic:pic>
              </a:graphicData>
            </a:graphic>
          </wp:inline>
        </w:drawing>
      </w:r>
      <w:r>
        <w:fldChar w:fldCharType="end"/>
      </w:r>
    </w:p>
    <w:p w14:paraId="00C87779" w14:textId="07B2E587" w:rsidR="00FB3820" w:rsidRPr="00FB3820" w:rsidRDefault="00FB3820" w:rsidP="00F42DF0">
      <w:pPr>
        <w:rPr>
          <w:i w:val="0"/>
          <w:iCs w:val="0"/>
        </w:rPr>
      </w:pPr>
    </w:p>
    <w:p w14:paraId="160C1046" w14:textId="45FC4DEB" w:rsidR="00D00F2B" w:rsidRPr="000C510F" w:rsidRDefault="00C3681B" w:rsidP="00F42DF0">
      <w:pPr>
        <w:rPr>
          <w:i w:val="0"/>
          <w:iCs w:val="0"/>
        </w:rPr>
      </w:pPr>
      <w:r>
        <w:fldChar w:fldCharType="begin"/>
      </w:r>
      <w:r>
        <w:instrText xml:space="preserve"> INCLUDEPICTURE "/Users/kelleherj/Library/Group Containers/UBF8T346G9.ms/WebArchiveCopyPasteTempFiles/com.microsoft.Word/bsVMWYgjvE4YUKOPXq1SvVme6++24bM2ZMqmW8QQABBBBAAAEEEEAAgfgJMAU+ftacCQEEEEAAAQSyKFCoUCF78803bfLkyVarVi3TewU+9VAg9MILL7RJkyaZRlyGVqLP4umyvJtyfHqFn8444wy74447bPTo0Vk+HjsigAACCCCAAAIIIIBA9gUYAZp9Q46AAAIIIIAAAnEW+PXXX+3rr792AdDy5ctb4cKF43wFkU+nyu+7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+4oISgkAAAAASUVORK5CYII=" \* MERGEFORMATINET </w:instrText>
      </w:r>
      <w:r w:rsidR="00000000">
        <w:fldChar w:fldCharType="separate"/>
      </w:r>
      <w:r>
        <w:fldChar w:fldCharType="end"/>
      </w:r>
    </w:p>
    <w:p w14:paraId="1902EC7A" w14:textId="6B2C1AC6" w:rsidR="00F42DF0" w:rsidRDefault="00F42DF0" w:rsidP="00D00F2B">
      <w:pPr>
        <w:pStyle w:val="Heading2"/>
      </w:pPr>
      <w:r>
        <w:t>Model selection</w:t>
      </w:r>
    </w:p>
    <w:p w14:paraId="23C3BE7E" w14:textId="1CAD1300" w:rsidR="00722ADE" w:rsidRPr="00722ADE" w:rsidRDefault="00722ADE" w:rsidP="00722ADE">
      <w:pPr>
        <w:rPr>
          <w:i w:val="0"/>
          <w:iCs w:val="0"/>
          <w:color w:val="777777"/>
          <w:sz w:val="23"/>
          <w:szCs w:val="23"/>
        </w:rPr>
      </w:pPr>
      <w:proofErr w:type="gramStart"/>
      <w:r w:rsidRPr="00722ADE">
        <w:rPr>
          <w:i w:val="0"/>
          <w:iCs w:val="0"/>
          <w:color w:val="777777"/>
          <w:sz w:val="23"/>
          <w:szCs w:val="23"/>
        </w:rPr>
        <w:t>The majority of</w:t>
      </w:r>
      <w:proofErr w:type="gramEnd"/>
      <w:r w:rsidRPr="00722ADE">
        <w:rPr>
          <w:i w:val="0"/>
          <w:iCs w:val="0"/>
          <w:color w:val="777777"/>
          <w:sz w:val="23"/>
          <w:szCs w:val="23"/>
        </w:rPr>
        <w:t xml:space="preserve"> papers selected models</w:t>
      </w:r>
      <w:r w:rsidRPr="00722ADE">
        <w:rPr>
          <w:rStyle w:val="apple-converted-space"/>
          <w:rFonts w:cstheme="minorHAnsi"/>
          <w:i w:val="0"/>
          <w:iCs w:val="0"/>
          <w:color w:val="777777"/>
          <w:sz w:val="23"/>
          <w:szCs w:val="23"/>
        </w:rPr>
        <w:t> </w:t>
      </w:r>
      <w:r w:rsidRPr="00722ADE">
        <w:rPr>
          <w:rStyle w:val="Strong"/>
          <w:rFonts w:cstheme="minorHAnsi"/>
          <w:i w:val="0"/>
          <w:iCs w:val="0"/>
          <w:color w:val="777777"/>
          <w:sz w:val="23"/>
          <w:szCs w:val="23"/>
        </w:rPr>
        <w:t>a priori</w:t>
      </w:r>
      <w:r w:rsidRPr="00722ADE">
        <w:rPr>
          <w:rStyle w:val="apple-converted-space"/>
          <w:rFonts w:cstheme="minorHAnsi"/>
          <w:i w:val="0"/>
          <w:iCs w:val="0"/>
          <w:color w:val="777777"/>
          <w:sz w:val="23"/>
          <w:szCs w:val="23"/>
        </w:rPr>
        <w:t> </w:t>
      </w:r>
      <w:r w:rsidRPr="00722ADE">
        <w:rPr>
          <w:i w:val="0"/>
          <w:iCs w:val="0"/>
          <w:color w:val="777777"/>
          <w:sz w:val="23"/>
          <w:szCs w:val="23"/>
        </w:rPr>
        <w:t>(either single or multiple)</w:t>
      </w:r>
      <w:r>
        <w:rPr>
          <w:i w:val="0"/>
          <w:iCs w:val="0"/>
          <w:color w:val="777777"/>
          <w:sz w:val="23"/>
          <w:szCs w:val="23"/>
        </w:rPr>
        <w:t>.</w:t>
      </w:r>
    </w:p>
    <w:tbl>
      <w:tblPr>
        <w:tblW w:w="8340" w:type="dxa"/>
        <w:tblCellMar>
          <w:top w:w="15" w:type="dxa"/>
          <w:left w:w="15" w:type="dxa"/>
          <w:bottom w:w="15" w:type="dxa"/>
          <w:right w:w="15" w:type="dxa"/>
        </w:tblCellMar>
        <w:tblLook w:val="04A0" w:firstRow="1" w:lastRow="0" w:firstColumn="1" w:lastColumn="0" w:noHBand="0" w:noVBand="1"/>
      </w:tblPr>
      <w:tblGrid>
        <w:gridCol w:w="5695"/>
        <w:gridCol w:w="2645"/>
      </w:tblGrid>
      <w:tr w:rsidR="00722ADE" w:rsidRPr="00722ADE" w14:paraId="3AAFAB1A" w14:textId="77777777" w:rsidTr="00722ADE">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276FA84A" w14:textId="77777777" w:rsidR="00722ADE" w:rsidRPr="00722ADE" w:rsidRDefault="00722ADE" w:rsidP="00722ADE">
            <w:pPr>
              <w:rPr>
                <w:b/>
                <w:bCs/>
                <w:i w:val="0"/>
                <w:iCs w:val="0"/>
                <w:color w:val="777777"/>
                <w:sz w:val="23"/>
                <w:szCs w:val="23"/>
              </w:rPr>
            </w:pPr>
            <w:r w:rsidRPr="00722ADE">
              <w:rPr>
                <w:b/>
                <w:bCs/>
                <w:i w:val="0"/>
                <w:iCs w:val="0"/>
                <w:color w:val="777777"/>
                <w:sz w:val="23"/>
                <w:szCs w:val="23"/>
              </w:rPr>
              <w:t>Selection category</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14:paraId="0197E16C" w14:textId="77777777" w:rsidR="00722ADE" w:rsidRPr="00722ADE" w:rsidRDefault="00722ADE" w:rsidP="00722ADE">
            <w:pPr>
              <w:rPr>
                <w:b/>
                <w:bCs/>
                <w:i w:val="0"/>
                <w:iCs w:val="0"/>
                <w:color w:val="777777"/>
                <w:sz w:val="23"/>
                <w:szCs w:val="23"/>
              </w:rPr>
            </w:pPr>
            <w:r w:rsidRPr="00722ADE">
              <w:rPr>
                <w:b/>
                <w:bCs/>
                <w:i w:val="0"/>
                <w:iCs w:val="0"/>
                <w:color w:val="777777"/>
                <w:sz w:val="23"/>
                <w:szCs w:val="23"/>
              </w:rPr>
              <w:t>Percent</w:t>
            </w:r>
          </w:p>
        </w:tc>
      </w:tr>
      <w:tr w:rsidR="00722ADE" w:rsidRPr="00722ADE" w14:paraId="526AF530"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0043C723" w14:textId="77777777" w:rsidR="00722ADE" w:rsidRPr="00722ADE" w:rsidRDefault="00722ADE" w:rsidP="00722ADE">
            <w:pPr>
              <w:rPr>
                <w:i w:val="0"/>
                <w:iCs w:val="0"/>
                <w:color w:val="777777"/>
                <w:sz w:val="23"/>
                <w:szCs w:val="23"/>
              </w:rPr>
            </w:pPr>
            <w:proofErr w:type="spellStart"/>
            <w:r w:rsidRPr="00722ADE">
              <w:rPr>
                <w:i w:val="0"/>
                <w:iCs w:val="0"/>
                <w:color w:val="777777"/>
                <w:sz w:val="23"/>
                <w:szCs w:val="23"/>
              </w:rPr>
              <w:t>Apriori</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433B3B9E" w14:textId="77777777" w:rsidR="00722ADE" w:rsidRPr="00722ADE" w:rsidRDefault="00722ADE" w:rsidP="00722ADE">
            <w:pPr>
              <w:rPr>
                <w:i w:val="0"/>
                <w:iCs w:val="0"/>
                <w:color w:val="777777"/>
                <w:sz w:val="23"/>
                <w:szCs w:val="23"/>
              </w:rPr>
            </w:pPr>
            <w:r w:rsidRPr="00722ADE">
              <w:rPr>
                <w:i w:val="0"/>
                <w:iCs w:val="0"/>
                <w:color w:val="777777"/>
                <w:sz w:val="23"/>
                <w:szCs w:val="23"/>
              </w:rPr>
              <w:t>0.65</w:t>
            </w:r>
          </w:p>
        </w:tc>
      </w:tr>
      <w:tr w:rsidR="00722ADE" w:rsidRPr="00722ADE" w14:paraId="598DBB09"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6C4D2407" w14:textId="77777777" w:rsidR="00722ADE" w:rsidRPr="00722ADE" w:rsidRDefault="00722ADE" w:rsidP="00722ADE">
            <w:pPr>
              <w:rPr>
                <w:i w:val="0"/>
                <w:iCs w:val="0"/>
                <w:color w:val="777777"/>
                <w:sz w:val="23"/>
                <w:szCs w:val="23"/>
              </w:rPr>
            </w:pPr>
            <w:proofErr w:type="spellStart"/>
            <w:r w:rsidRPr="00722ADE">
              <w:rPr>
                <w:i w:val="0"/>
                <w:iCs w:val="0"/>
                <w:color w:val="777777"/>
                <w:sz w:val="23"/>
                <w:szCs w:val="23"/>
              </w:rPr>
              <w:t>PbyP</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666C0877" w14:textId="77777777" w:rsidR="00722ADE" w:rsidRPr="00722ADE" w:rsidRDefault="00722ADE" w:rsidP="00722ADE">
            <w:pPr>
              <w:rPr>
                <w:i w:val="0"/>
                <w:iCs w:val="0"/>
                <w:color w:val="777777"/>
                <w:sz w:val="23"/>
                <w:szCs w:val="23"/>
              </w:rPr>
            </w:pPr>
            <w:r w:rsidRPr="00722ADE">
              <w:rPr>
                <w:i w:val="0"/>
                <w:iCs w:val="0"/>
                <w:color w:val="777777"/>
                <w:sz w:val="23"/>
                <w:szCs w:val="23"/>
              </w:rPr>
              <w:t>0.17</w:t>
            </w:r>
          </w:p>
        </w:tc>
      </w:tr>
      <w:tr w:rsidR="00722ADE" w:rsidRPr="00722ADE" w14:paraId="3EE3A048"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2D4D2123" w14:textId="77777777" w:rsidR="00722ADE" w:rsidRPr="00722ADE" w:rsidRDefault="00722ADE" w:rsidP="00722ADE">
            <w:pPr>
              <w:rPr>
                <w:i w:val="0"/>
                <w:iCs w:val="0"/>
                <w:color w:val="777777"/>
                <w:sz w:val="23"/>
                <w:szCs w:val="23"/>
              </w:rPr>
            </w:pPr>
            <w:r w:rsidRPr="00722ADE">
              <w:rPr>
                <w:i w:val="0"/>
                <w:iCs w:val="0"/>
                <w:color w:val="777777"/>
                <w:sz w:val="23"/>
                <w:szCs w:val="23"/>
              </w:rPr>
              <w:t>Step</w:t>
            </w:r>
          </w:p>
        </w:tc>
        <w:tc>
          <w:tcPr>
            <w:tcW w:w="0" w:type="auto"/>
            <w:tcBorders>
              <w:top w:val="single" w:sz="6" w:space="0" w:color="DDDDDD"/>
            </w:tcBorders>
            <w:shd w:val="clear" w:color="auto" w:fill="auto"/>
            <w:tcMar>
              <w:top w:w="75" w:type="dxa"/>
              <w:left w:w="75" w:type="dxa"/>
              <w:bottom w:w="75" w:type="dxa"/>
              <w:right w:w="75" w:type="dxa"/>
            </w:tcMar>
            <w:hideMark/>
          </w:tcPr>
          <w:p w14:paraId="02FCFF87" w14:textId="77777777" w:rsidR="00722ADE" w:rsidRPr="00722ADE" w:rsidRDefault="00722ADE" w:rsidP="00722ADE">
            <w:pPr>
              <w:rPr>
                <w:i w:val="0"/>
                <w:iCs w:val="0"/>
                <w:color w:val="777777"/>
                <w:sz w:val="23"/>
                <w:szCs w:val="23"/>
              </w:rPr>
            </w:pPr>
            <w:r w:rsidRPr="00722ADE">
              <w:rPr>
                <w:i w:val="0"/>
                <w:iCs w:val="0"/>
                <w:color w:val="777777"/>
                <w:sz w:val="23"/>
                <w:szCs w:val="23"/>
              </w:rPr>
              <w:t>0.15</w:t>
            </w:r>
          </w:p>
        </w:tc>
      </w:tr>
      <w:tr w:rsidR="00722ADE" w:rsidRPr="00722ADE" w14:paraId="141A2B71"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3D88B384" w14:textId="77777777" w:rsidR="00722ADE" w:rsidRPr="00722ADE" w:rsidRDefault="00722ADE" w:rsidP="00722ADE">
            <w:pPr>
              <w:rPr>
                <w:i w:val="0"/>
                <w:iCs w:val="0"/>
                <w:color w:val="777777"/>
                <w:sz w:val="23"/>
                <w:szCs w:val="23"/>
              </w:rPr>
            </w:pPr>
            <w:r w:rsidRPr="00722ADE">
              <w:rPr>
                <w:i w:val="0"/>
                <w:iCs w:val="0"/>
                <w:color w:val="777777"/>
                <w:sz w:val="23"/>
                <w:szCs w:val="23"/>
              </w:rPr>
              <w:t>Simple</w:t>
            </w:r>
          </w:p>
        </w:tc>
        <w:tc>
          <w:tcPr>
            <w:tcW w:w="0" w:type="auto"/>
            <w:tcBorders>
              <w:top w:val="single" w:sz="6" w:space="0" w:color="DDDDDD"/>
            </w:tcBorders>
            <w:shd w:val="clear" w:color="auto" w:fill="auto"/>
            <w:tcMar>
              <w:top w:w="75" w:type="dxa"/>
              <w:left w:w="75" w:type="dxa"/>
              <w:bottom w:w="75" w:type="dxa"/>
              <w:right w:w="75" w:type="dxa"/>
            </w:tcMar>
            <w:hideMark/>
          </w:tcPr>
          <w:p w14:paraId="405B92C3" w14:textId="77777777" w:rsidR="00722ADE" w:rsidRPr="00722ADE" w:rsidRDefault="00722ADE" w:rsidP="00722ADE">
            <w:pPr>
              <w:rPr>
                <w:i w:val="0"/>
                <w:iCs w:val="0"/>
                <w:color w:val="777777"/>
                <w:sz w:val="23"/>
                <w:szCs w:val="23"/>
              </w:rPr>
            </w:pPr>
            <w:r w:rsidRPr="00722ADE">
              <w:rPr>
                <w:i w:val="0"/>
                <w:iCs w:val="0"/>
                <w:color w:val="777777"/>
                <w:sz w:val="23"/>
                <w:szCs w:val="23"/>
              </w:rPr>
              <w:t>0.07</w:t>
            </w:r>
          </w:p>
        </w:tc>
      </w:tr>
      <w:tr w:rsidR="00722ADE" w:rsidRPr="00722ADE" w14:paraId="763B72F1"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4B015768" w14:textId="77777777" w:rsidR="00722ADE" w:rsidRPr="00722ADE" w:rsidRDefault="00722ADE" w:rsidP="00722ADE">
            <w:pPr>
              <w:rPr>
                <w:i w:val="0"/>
                <w:iCs w:val="0"/>
                <w:color w:val="777777"/>
                <w:sz w:val="23"/>
                <w:szCs w:val="23"/>
              </w:rPr>
            </w:pPr>
            <w:r w:rsidRPr="00722ADE">
              <w:rPr>
                <w:i w:val="0"/>
                <w:iCs w:val="0"/>
                <w:color w:val="777777"/>
                <w:sz w:val="23"/>
                <w:szCs w:val="23"/>
              </w:rPr>
              <w:t>Exhaustive</w:t>
            </w:r>
          </w:p>
        </w:tc>
        <w:tc>
          <w:tcPr>
            <w:tcW w:w="0" w:type="auto"/>
            <w:tcBorders>
              <w:top w:val="single" w:sz="6" w:space="0" w:color="DDDDDD"/>
            </w:tcBorders>
            <w:shd w:val="clear" w:color="auto" w:fill="auto"/>
            <w:tcMar>
              <w:top w:w="75" w:type="dxa"/>
              <w:left w:w="75" w:type="dxa"/>
              <w:bottom w:w="75" w:type="dxa"/>
              <w:right w:w="75" w:type="dxa"/>
            </w:tcMar>
            <w:hideMark/>
          </w:tcPr>
          <w:p w14:paraId="0D8303F4"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r w:rsidR="00722ADE" w:rsidRPr="00722ADE" w14:paraId="1F0B13AB"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61B57671" w14:textId="77777777" w:rsidR="00722ADE" w:rsidRPr="00722ADE" w:rsidRDefault="00722ADE" w:rsidP="00722ADE">
            <w:pPr>
              <w:rPr>
                <w:i w:val="0"/>
                <w:iCs w:val="0"/>
                <w:color w:val="777777"/>
                <w:sz w:val="23"/>
                <w:szCs w:val="23"/>
              </w:rPr>
            </w:pPr>
            <w:r w:rsidRPr="00722ADE">
              <w:rPr>
                <w:i w:val="0"/>
                <w:iCs w:val="0"/>
                <w:color w:val="777777"/>
                <w:sz w:val="23"/>
                <w:szCs w:val="23"/>
              </w:rPr>
              <w:t>None</w:t>
            </w:r>
          </w:p>
        </w:tc>
        <w:tc>
          <w:tcPr>
            <w:tcW w:w="0" w:type="auto"/>
            <w:tcBorders>
              <w:top w:val="single" w:sz="6" w:space="0" w:color="DDDDDD"/>
            </w:tcBorders>
            <w:shd w:val="clear" w:color="auto" w:fill="auto"/>
            <w:tcMar>
              <w:top w:w="75" w:type="dxa"/>
              <w:left w:w="75" w:type="dxa"/>
              <w:bottom w:w="75" w:type="dxa"/>
              <w:right w:w="75" w:type="dxa"/>
            </w:tcMar>
            <w:hideMark/>
          </w:tcPr>
          <w:p w14:paraId="098DC6AA"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r w:rsidR="00722ADE" w:rsidRPr="00722ADE" w14:paraId="1403FF4C" w14:textId="77777777" w:rsidTr="00722ADE">
        <w:tc>
          <w:tcPr>
            <w:tcW w:w="0" w:type="auto"/>
            <w:tcBorders>
              <w:top w:val="single" w:sz="6" w:space="0" w:color="DDDDDD"/>
            </w:tcBorders>
            <w:shd w:val="clear" w:color="auto" w:fill="auto"/>
            <w:tcMar>
              <w:top w:w="75" w:type="dxa"/>
              <w:left w:w="75" w:type="dxa"/>
              <w:bottom w:w="75" w:type="dxa"/>
              <w:right w:w="75" w:type="dxa"/>
            </w:tcMar>
            <w:hideMark/>
          </w:tcPr>
          <w:p w14:paraId="06FE4B89" w14:textId="77777777" w:rsidR="00722ADE" w:rsidRPr="00722ADE" w:rsidRDefault="00722ADE" w:rsidP="00722ADE">
            <w:pPr>
              <w:rPr>
                <w:i w:val="0"/>
                <w:iCs w:val="0"/>
                <w:color w:val="777777"/>
                <w:sz w:val="23"/>
                <w:szCs w:val="23"/>
              </w:rPr>
            </w:pPr>
            <w:r w:rsidRPr="00722ADE">
              <w:rPr>
                <w:i w:val="0"/>
                <w:iCs w:val="0"/>
                <w:color w:val="777777"/>
                <w:sz w:val="23"/>
                <w:szCs w:val="23"/>
              </w:rPr>
              <w:t>Other</w:t>
            </w:r>
          </w:p>
        </w:tc>
        <w:tc>
          <w:tcPr>
            <w:tcW w:w="0" w:type="auto"/>
            <w:tcBorders>
              <w:top w:val="single" w:sz="6" w:space="0" w:color="DDDDDD"/>
            </w:tcBorders>
            <w:shd w:val="clear" w:color="auto" w:fill="auto"/>
            <w:tcMar>
              <w:top w:w="75" w:type="dxa"/>
              <w:left w:w="75" w:type="dxa"/>
              <w:bottom w:w="75" w:type="dxa"/>
              <w:right w:w="75" w:type="dxa"/>
            </w:tcMar>
            <w:hideMark/>
          </w:tcPr>
          <w:p w14:paraId="64A47406" w14:textId="77777777" w:rsidR="00722ADE" w:rsidRPr="00722ADE" w:rsidRDefault="00722ADE" w:rsidP="00722ADE">
            <w:pPr>
              <w:rPr>
                <w:i w:val="0"/>
                <w:iCs w:val="0"/>
                <w:color w:val="777777"/>
                <w:sz w:val="23"/>
                <w:szCs w:val="23"/>
              </w:rPr>
            </w:pPr>
            <w:r w:rsidRPr="00722ADE">
              <w:rPr>
                <w:i w:val="0"/>
                <w:iCs w:val="0"/>
                <w:color w:val="777777"/>
                <w:sz w:val="23"/>
                <w:szCs w:val="23"/>
              </w:rPr>
              <w:t>0.04</w:t>
            </w:r>
          </w:p>
        </w:tc>
      </w:tr>
    </w:tbl>
    <w:p w14:paraId="42A66B3B" w14:textId="77777777" w:rsidR="00F42DF0" w:rsidRPr="000C510F" w:rsidRDefault="00F42DF0" w:rsidP="00F42DF0">
      <w:pPr>
        <w:rPr>
          <w:i w:val="0"/>
          <w:iCs w:val="0"/>
        </w:rPr>
      </w:pPr>
    </w:p>
    <w:p w14:paraId="0FAA3CA2" w14:textId="58E4ED29" w:rsidR="00E04E94" w:rsidRPr="0004412A" w:rsidRDefault="00E04E94" w:rsidP="00E04E94">
      <w:pPr>
        <w:pStyle w:val="Heading1"/>
        <w:rPr>
          <w:b w:val="0"/>
          <w:bCs w:val="0"/>
        </w:rPr>
      </w:pPr>
      <w:r>
        <w:rPr>
          <w:b w:val="0"/>
          <w:bCs w:val="0"/>
        </w:rPr>
        <w:t>Discussion</w:t>
      </w:r>
    </w:p>
    <w:p w14:paraId="76CD9B6F" w14:textId="7FA3C628" w:rsidR="00E04E94" w:rsidRDefault="00E04E94" w:rsidP="00E04E94">
      <w:pPr>
        <w:rPr>
          <w:i w:val="0"/>
          <w:iCs w:val="0"/>
        </w:rPr>
      </w:pPr>
    </w:p>
    <w:p w14:paraId="48F5D86E" w14:textId="60A10EA3" w:rsidR="00722ADE" w:rsidRDefault="00722ADE" w:rsidP="00722ADE">
      <w:pPr>
        <w:pStyle w:val="ListParagraph"/>
        <w:numPr>
          <w:ilvl w:val="0"/>
          <w:numId w:val="13"/>
        </w:numPr>
        <w:rPr>
          <w:i w:val="0"/>
          <w:iCs w:val="0"/>
        </w:rPr>
      </w:pPr>
      <w:r>
        <w:rPr>
          <w:i w:val="0"/>
          <w:iCs w:val="0"/>
        </w:rPr>
        <w:lastRenderedPageBreak/>
        <w:t>DOMs are widely used, for many species, with many different types of data, in studies of all sizes.</w:t>
      </w:r>
    </w:p>
    <w:p w14:paraId="79270C6A" w14:textId="49EC2B7B" w:rsidR="00722ADE" w:rsidRDefault="00722ADE" w:rsidP="00722ADE">
      <w:pPr>
        <w:pStyle w:val="ListParagraph"/>
        <w:numPr>
          <w:ilvl w:val="0"/>
          <w:numId w:val="13"/>
        </w:numPr>
        <w:rPr>
          <w:i w:val="0"/>
          <w:iCs w:val="0"/>
        </w:rPr>
      </w:pPr>
      <w:r>
        <w:rPr>
          <w:i w:val="0"/>
          <w:iCs w:val="0"/>
        </w:rPr>
        <w:t xml:space="preserve">Good diversity of covariates </w:t>
      </w:r>
      <w:proofErr w:type="gramStart"/>
      <w:r>
        <w:rPr>
          <w:i w:val="0"/>
          <w:iCs w:val="0"/>
        </w:rPr>
        <w:t>are</w:t>
      </w:r>
      <w:proofErr w:type="gramEnd"/>
      <w:r>
        <w:rPr>
          <w:i w:val="0"/>
          <w:iCs w:val="0"/>
        </w:rPr>
        <w:t xml:space="preserve"> used reflecting different system; but number considered varies dependent on study objective</w:t>
      </w:r>
    </w:p>
    <w:p w14:paraId="044CD8B1" w14:textId="68AFD616" w:rsidR="00722ADE" w:rsidRPr="00722ADE" w:rsidRDefault="00722ADE" w:rsidP="00722ADE">
      <w:pPr>
        <w:rPr>
          <w:i w:val="0"/>
          <w:iCs w:val="0"/>
        </w:rPr>
      </w:pPr>
      <w:r>
        <w:fldChar w:fldCharType="begin"/>
      </w:r>
      <w:r>
        <w:instrText xml:space="preserve"> INCLUDEPICTURE "/Users/kelleherj/Library/Group Containers/UBF8T346G9.ms/WebArchiveCopyPasteTempFiles/com.microsoft.Word/A+z2A62yrPpcwAAAABJRU5ErkJggg==" \* MERGEFORMATINET </w:instrText>
      </w:r>
      <w:r>
        <w:fldChar w:fldCharType="separate"/>
      </w:r>
      <w:r>
        <w:fldChar w:fldCharType="begin"/>
      </w:r>
      <w:r>
        <w:instrText xml:space="preserve"> INCLUDEPICTURE "/Users/kelleherj/Library/Group Containers/UBF8T346G9.ms/WebArchiveCopyPasteTempFiles/com.microsoft.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" \* MERGEFORMATINET </w:instrText>
      </w:r>
      <w:r w:rsidR="00000000">
        <w:fldChar w:fldCharType="separate"/>
      </w:r>
      <w:r>
        <w:fldChar w:fldCharType="end"/>
      </w:r>
      <w:r>
        <w:rPr>
          <w:noProof/>
        </w:rPr>
        <w:drawing>
          <wp:inline distT="0" distB="0" distL="0" distR="0" wp14:anchorId="3CB502ED" wp14:editId="073E1E62">
            <wp:extent cx="4744083" cy="3392235"/>
            <wp:effectExtent l="0" t="0" r="635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6611" cy="3401193"/>
                    </a:xfrm>
                    <a:prstGeom prst="rect">
                      <a:avLst/>
                    </a:prstGeom>
                    <a:noFill/>
                    <a:ln>
                      <a:noFill/>
                    </a:ln>
                  </pic:spPr>
                </pic:pic>
              </a:graphicData>
            </a:graphic>
          </wp:inline>
        </w:drawing>
      </w:r>
      <w:r>
        <w:fldChar w:fldCharType="end"/>
      </w:r>
    </w:p>
    <w:p w14:paraId="74F91AE8" w14:textId="43B38A56" w:rsidR="00722ADE" w:rsidRDefault="00722ADE" w:rsidP="00722ADE">
      <w:pPr>
        <w:pStyle w:val="ListParagraph"/>
        <w:numPr>
          <w:ilvl w:val="0"/>
          <w:numId w:val="14"/>
        </w:numPr>
        <w:rPr>
          <w:i w:val="0"/>
          <w:iCs w:val="0"/>
        </w:rPr>
      </w:pPr>
      <w:r>
        <w:rPr>
          <w:i w:val="0"/>
          <w:iCs w:val="0"/>
        </w:rPr>
        <w:t>Concerning that higher order and interactive covariates are rare, considering their importance in ecological relationships</w:t>
      </w:r>
      <w:r w:rsidR="00741996">
        <w:rPr>
          <w:i w:val="0"/>
          <w:iCs w:val="0"/>
        </w:rPr>
        <w:t>.</w:t>
      </w:r>
    </w:p>
    <w:p w14:paraId="7C6ED7DD" w14:textId="761B25E1" w:rsidR="00722ADE" w:rsidRDefault="00722ADE" w:rsidP="00722ADE">
      <w:pPr>
        <w:pStyle w:val="ListParagraph"/>
        <w:numPr>
          <w:ilvl w:val="0"/>
          <w:numId w:val="14"/>
        </w:numPr>
        <w:rPr>
          <w:i w:val="0"/>
          <w:iCs w:val="0"/>
        </w:rPr>
      </w:pPr>
      <w:r>
        <w:rPr>
          <w:i w:val="0"/>
          <w:iCs w:val="0"/>
        </w:rPr>
        <w:t>Model selection meth</w:t>
      </w:r>
      <w:r w:rsidR="00741996">
        <w:rPr>
          <w:i w:val="0"/>
          <w:iCs w:val="0"/>
        </w:rPr>
        <w:t>ods also vary by the reason which authors used them for, this is of concern because of the heterogeneity assumption – variation unrelated to the main hypothesis still must be accounted for.</w:t>
      </w:r>
    </w:p>
    <w:p w14:paraId="26F335DB" w14:textId="4ABA0167" w:rsidR="00741996" w:rsidRPr="00741996" w:rsidRDefault="00741996" w:rsidP="00741996">
      <w:pPr>
        <w:ind w:left="360"/>
        <w:rPr>
          <w:i w:val="0"/>
          <w:iCs w:val="0"/>
        </w:rPr>
      </w:pPr>
      <w:r>
        <w:fldChar w:fldCharType="begin"/>
      </w:r>
      <w:r>
        <w:instrText xml:space="preserve"> INCLUDEPICTURE "/Users/kelleherj/Library/Group Containers/UBF8T346G9.ms/WebArchiveCopyPasteTempFiles/com.microsoft.Word/o11kn4AAAAASUVORK5CYII=" \* MERGEFORMATINET </w:instrText>
      </w:r>
      <w:r>
        <w:fldChar w:fldCharType="separate"/>
      </w:r>
      <w:r>
        <w:rPr>
          <w:noProof/>
        </w:rPr>
        <w:drawing>
          <wp:inline distT="0" distB="0" distL="0" distR="0" wp14:anchorId="3B0B5330" wp14:editId="12A1E1ED">
            <wp:extent cx="4502552" cy="321952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16084" cy="3229205"/>
                    </a:xfrm>
                    <a:prstGeom prst="rect">
                      <a:avLst/>
                    </a:prstGeom>
                    <a:noFill/>
                    <a:ln>
                      <a:noFill/>
                    </a:ln>
                  </pic:spPr>
                </pic:pic>
              </a:graphicData>
            </a:graphic>
          </wp:inline>
        </w:drawing>
      </w:r>
      <w:r>
        <w:fldChar w:fldCharType="end"/>
      </w:r>
    </w:p>
    <w:p w14:paraId="6E926DAC" w14:textId="23A117CF" w:rsidR="00B124E3" w:rsidRPr="00741996" w:rsidRDefault="00741996" w:rsidP="00741996">
      <w:pPr>
        <w:pStyle w:val="ListParagraph"/>
        <w:numPr>
          <w:ilvl w:val="0"/>
          <w:numId w:val="15"/>
        </w:numPr>
        <w:rPr>
          <w:i w:val="0"/>
          <w:iCs w:val="0"/>
        </w:rPr>
      </w:pPr>
      <w:r>
        <w:rPr>
          <w:i w:val="0"/>
          <w:iCs w:val="0"/>
        </w:rPr>
        <w:lastRenderedPageBreak/>
        <w:t>There is quite a disparity between model selection in Bayesian vs Frequentist models, cause is unclear but possibly related to computing requirements.</w:t>
      </w:r>
    </w:p>
    <w:p w14:paraId="5BFED7DA" w14:textId="401E9EDF" w:rsidR="00C3681B" w:rsidRPr="00226CBA" w:rsidRDefault="00722ADE" w:rsidP="00E04E94">
      <w:pPr>
        <w:rPr>
          <w:i w:val="0"/>
          <w:iCs w:val="0"/>
        </w:rPr>
      </w:pPr>
      <w:r>
        <w:fldChar w:fldCharType="begin"/>
      </w:r>
      <w:r>
        <w:instrText xml:space="preserve"> INCLUDEPICTURE "/Users/kelleherj/Library/Group Containers/UBF8T346G9.ms/WebArchiveCopyPasteTempFiles/com.microsoft.Word/pAUNg98v+zgAAAAASUVORK5CYII=" \* MERGEFORMATINET </w:instrText>
      </w:r>
      <w:r>
        <w:fldChar w:fldCharType="separate"/>
      </w:r>
      <w:r>
        <w:rPr>
          <w:noProof/>
        </w:rPr>
        <w:drawing>
          <wp:inline distT="0" distB="0" distL="0" distR="0" wp14:anchorId="19A6168F" wp14:editId="0C209F62">
            <wp:extent cx="4743450" cy="33917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5403" cy="3400329"/>
                    </a:xfrm>
                    <a:prstGeom prst="rect">
                      <a:avLst/>
                    </a:prstGeom>
                    <a:noFill/>
                    <a:ln>
                      <a:noFill/>
                    </a:ln>
                  </pic:spPr>
                </pic:pic>
              </a:graphicData>
            </a:graphic>
          </wp:inline>
        </w:drawing>
      </w:r>
      <w:r>
        <w:fldChar w:fldCharType="end"/>
      </w:r>
    </w:p>
    <w:p w14:paraId="78F39176" w14:textId="4A873C36" w:rsidR="00B124E3" w:rsidRPr="00741996" w:rsidRDefault="00741996" w:rsidP="00741996">
      <w:pPr>
        <w:pStyle w:val="ListParagraph"/>
        <w:numPr>
          <w:ilvl w:val="0"/>
          <w:numId w:val="15"/>
        </w:numPr>
        <w:rPr>
          <w:i w:val="0"/>
          <w:iCs w:val="0"/>
        </w:rPr>
      </w:pPr>
      <w:r>
        <w:rPr>
          <w:i w:val="0"/>
          <w:iCs w:val="0"/>
        </w:rPr>
        <w:t>Model evaluation is particularly uncommon, very few studies go beyond AIC in assessing fit.</w:t>
      </w:r>
    </w:p>
    <w:p w14:paraId="1026C196" w14:textId="54619F12" w:rsidR="0004412A" w:rsidRPr="00C3681B" w:rsidRDefault="00C3681B" w:rsidP="00C3681B">
      <w:pPr>
        <w:pStyle w:val="Heading1"/>
        <w:rPr>
          <w:b w:val="0"/>
          <w:bCs w:val="0"/>
        </w:rPr>
      </w:pPr>
      <w:commentRangeStart w:id="16"/>
      <w:r>
        <w:rPr>
          <w:b w:val="0"/>
          <w:bCs w:val="0"/>
        </w:rPr>
        <w:t>Recommendations for developing dynamic occupancy models for applied ecology</w:t>
      </w:r>
      <w:commentRangeEnd w:id="16"/>
      <w:r>
        <w:rPr>
          <w:rStyle w:val="CommentReference"/>
          <w:rFonts w:asciiTheme="minorHAnsi" w:eastAsiaTheme="minorEastAsia" w:hAnsiTheme="minorHAnsi" w:cstheme="minorBidi"/>
          <w:b w:val="0"/>
          <w:bCs w:val="0"/>
          <w:color w:val="auto"/>
        </w:rPr>
        <w:commentReference w:id="16"/>
      </w:r>
    </w:p>
    <w:p w14:paraId="6814FCC8" w14:textId="1D55A61B" w:rsidR="000C510F" w:rsidRPr="00226CBA" w:rsidRDefault="00C3681B" w:rsidP="00C3681B">
      <w:pPr>
        <w:pStyle w:val="ListParagraph"/>
        <w:numPr>
          <w:ilvl w:val="0"/>
          <w:numId w:val="9"/>
        </w:numPr>
      </w:pPr>
      <w:r>
        <w:rPr>
          <w:i w:val="0"/>
          <w:iCs w:val="0"/>
        </w:rPr>
        <w:t xml:space="preserve">Considering the ‘candidate covariates,’ including those which pertain to specific hypothesis </w:t>
      </w:r>
      <w:r>
        <w:t xml:space="preserve">as well as </w:t>
      </w:r>
      <w:r>
        <w:rPr>
          <w:i w:val="0"/>
          <w:iCs w:val="0"/>
        </w:rPr>
        <w:t>background drivers of heterogeneity</w:t>
      </w:r>
      <w:r w:rsidR="00226CBA">
        <w:rPr>
          <w:i w:val="0"/>
          <w:iCs w:val="0"/>
        </w:rPr>
        <w:t>?</w:t>
      </w:r>
    </w:p>
    <w:p w14:paraId="79D21992" w14:textId="57C1FA12" w:rsidR="00226CBA" w:rsidRPr="00C3681B" w:rsidRDefault="00226CBA" w:rsidP="00C3681B">
      <w:pPr>
        <w:pStyle w:val="ListParagraph"/>
        <w:numPr>
          <w:ilvl w:val="0"/>
          <w:numId w:val="9"/>
        </w:numPr>
      </w:pPr>
      <w:r>
        <w:rPr>
          <w:i w:val="0"/>
          <w:iCs w:val="0"/>
        </w:rPr>
        <w:t>Does the covariate type (i.e., static vs dynamic) appropriately fit the hypothesised relationship to the parameter?</w:t>
      </w:r>
    </w:p>
    <w:p w14:paraId="17E701B7" w14:textId="5937AABF" w:rsidR="00226CBA" w:rsidRPr="00226CBA" w:rsidRDefault="00C3681B" w:rsidP="00226CBA">
      <w:pPr>
        <w:pStyle w:val="ListParagraph"/>
        <w:numPr>
          <w:ilvl w:val="0"/>
          <w:numId w:val="9"/>
        </w:numPr>
      </w:pPr>
      <w:r>
        <w:rPr>
          <w:i w:val="0"/>
          <w:iCs w:val="0"/>
        </w:rPr>
        <w:t>Considering the form statistical relationships between occupancy/detection and covariates take – are higher order terms or interaction terms necessary</w:t>
      </w:r>
      <w:r w:rsidR="00226CBA">
        <w:rPr>
          <w:i w:val="0"/>
          <w:iCs w:val="0"/>
        </w:rPr>
        <w:t>?</w:t>
      </w:r>
    </w:p>
    <w:p w14:paraId="726E4AF9" w14:textId="6D17FCF5" w:rsidR="00226CBA" w:rsidRPr="00C3681B" w:rsidRDefault="00226CBA" w:rsidP="00C3681B">
      <w:pPr>
        <w:pStyle w:val="ListParagraph"/>
        <w:numPr>
          <w:ilvl w:val="0"/>
          <w:numId w:val="9"/>
        </w:numPr>
      </w:pPr>
      <w:r>
        <w:rPr>
          <w:i w:val="0"/>
          <w:iCs w:val="0"/>
        </w:rPr>
        <w:t>What is an appropriate method for model selection given the system, data, and computing resources?</w:t>
      </w:r>
    </w:p>
    <w:p w14:paraId="2BCE8876" w14:textId="03EC4571" w:rsidR="000C510F" w:rsidRDefault="00226CBA" w:rsidP="0004412A">
      <w:pPr>
        <w:pStyle w:val="ListParagraph"/>
        <w:numPr>
          <w:ilvl w:val="0"/>
          <w:numId w:val="9"/>
        </w:numPr>
      </w:pPr>
      <w:r>
        <w:rPr>
          <w:i w:val="0"/>
          <w:iCs w:val="0"/>
        </w:rPr>
        <w:t>Is there sufficient data available for more extensive evaluation of model fit, for example, out of sample validation?</w:t>
      </w:r>
    </w:p>
    <w:p w14:paraId="50608100" w14:textId="6B2D5083" w:rsidR="000C510F" w:rsidRDefault="000C510F" w:rsidP="000C510F">
      <w:pPr>
        <w:pStyle w:val="Heading1"/>
      </w:pPr>
      <w:r w:rsidRPr="0004412A">
        <w:t>Conclusions</w:t>
      </w:r>
    </w:p>
    <w:p w14:paraId="7897C488" w14:textId="7AECE6A2" w:rsidR="00C3681B" w:rsidRPr="00226CBA" w:rsidRDefault="00C3681B" w:rsidP="00226CBA">
      <w:pPr>
        <w:pStyle w:val="ListParagraph"/>
        <w:numPr>
          <w:ilvl w:val="0"/>
          <w:numId w:val="10"/>
        </w:numPr>
        <w:rPr>
          <w:i w:val="0"/>
          <w:iCs w:val="0"/>
        </w:rPr>
      </w:pPr>
      <w:r w:rsidRPr="00226CBA">
        <w:rPr>
          <w:i w:val="0"/>
          <w:iCs w:val="0"/>
        </w:rPr>
        <w:t xml:space="preserve">Key points from review: </w:t>
      </w:r>
      <w:r w:rsidR="00226CBA" w:rsidRPr="00226CBA">
        <w:rPr>
          <w:i w:val="0"/>
          <w:iCs w:val="0"/>
        </w:rPr>
        <w:t xml:space="preserve">DOMs are heavily used for important questions, but implementations are highly </w:t>
      </w:r>
      <w:proofErr w:type="gramStart"/>
      <w:r w:rsidR="00226CBA" w:rsidRPr="00226CBA">
        <w:rPr>
          <w:i w:val="0"/>
          <w:iCs w:val="0"/>
        </w:rPr>
        <w:t>variable</w:t>
      </w:r>
      <w:proofErr w:type="gramEnd"/>
      <w:r w:rsidR="00226CBA" w:rsidRPr="00226CBA">
        <w:rPr>
          <w:i w:val="0"/>
          <w:iCs w:val="0"/>
        </w:rPr>
        <w:t xml:space="preserve"> and some aspects are cause for concern – specifically in the model selection process.</w:t>
      </w:r>
    </w:p>
    <w:p w14:paraId="6014842D" w14:textId="79D237AC" w:rsidR="00C3681B" w:rsidRPr="00226CBA" w:rsidRDefault="00226CBA" w:rsidP="00226CBA">
      <w:pPr>
        <w:pStyle w:val="ListParagraph"/>
        <w:numPr>
          <w:ilvl w:val="0"/>
          <w:numId w:val="10"/>
        </w:numPr>
        <w:rPr>
          <w:i w:val="0"/>
          <w:iCs w:val="0"/>
        </w:rPr>
      </w:pPr>
      <w:r w:rsidRPr="00226CBA">
        <w:rPr>
          <w:i w:val="0"/>
          <w:iCs w:val="0"/>
        </w:rPr>
        <w:t xml:space="preserve">Lots of research has been done on closure but comparatively little on the heterogeneity assumption and what happens to </w:t>
      </w:r>
      <w:proofErr w:type="gramStart"/>
      <w:r w:rsidRPr="00226CBA">
        <w:rPr>
          <w:i w:val="0"/>
          <w:iCs w:val="0"/>
        </w:rPr>
        <w:t>estimates</w:t>
      </w:r>
      <w:proofErr w:type="gramEnd"/>
      <w:r w:rsidRPr="00226CBA">
        <w:rPr>
          <w:i w:val="0"/>
          <w:iCs w:val="0"/>
        </w:rPr>
        <w:t xml:space="preserve"> when they are violated.</w:t>
      </w:r>
    </w:p>
    <w:p w14:paraId="10AEBFE4" w14:textId="71A6CFB6" w:rsidR="00226CBA" w:rsidRPr="00226CBA" w:rsidRDefault="00226CBA" w:rsidP="00226CBA">
      <w:pPr>
        <w:pStyle w:val="ListParagraph"/>
        <w:numPr>
          <w:ilvl w:val="0"/>
          <w:numId w:val="10"/>
        </w:numPr>
        <w:rPr>
          <w:i w:val="0"/>
          <w:iCs w:val="0"/>
        </w:rPr>
      </w:pPr>
      <w:r w:rsidRPr="00226CBA">
        <w:rPr>
          <w:i w:val="0"/>
          <w:iCs w:val="0"/>
        </w:rPr>
        <w:t>Rarity of meaningful model evaluation means that decisions are potentially being made without confirmation that models are appropriate fit.</w:t>
      </w:r>
    </w:p>
    <w:p w14:paraId="147099E2" w14:textId="58F32382" w:rsidR="00C3681B" w:rsidRDefault="00226CBA" w:rsidP="00226CBA">
      <w:pPr>
        <w:pStyle w:val="ListParagraph"/>
        <w:numPr>
          <w:ilvl w:val="0"/>
          <w:numId w:val="10"/>
        </w:numPr>
      </w:pPr>
      <w:r w:rsidRPr="00226CBA">
        <w:rPr>
          <w:i w:val="0"/>
          <w:iCs w:val="0"/>
        </w:rPr>
        <w:t>Guidelines are provided for best-practice considerations in the model building process to reduce risk of inappropriate model selection</w:t>
      </w:r>
      <w:r w:rsidR="00C3681B">
        <w:br/>
      </w:r>
    </w:p>
    <w:p w14:paraId="4476964B" w14:textId="77777777" w:rsidR="00C3681B" w:rsidRPr="00C3681B" w:rsidRDefault="00C3681B" w:rsidP="00C3681B"/>
    <w:sectPr w:rsidR="00C3681B" w:rsidRPr="00C3681B">
      <w:footerReference w:type="even" r:id="rId17"/>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es Kelleher" w:date="2023-02-21T16:28:00Z" w:initials="JK">
    <w:p w14:paraId="1AC015A1" w14:textId="0C65DC20" w:rsidR="00110F22" w:rsidRDefault="00110F22" w:rsidP="007E033D">
      <w:r>
        <w:rPr>
          <w:rStyle w:val="CommentReference"/>
        </w:rPr>
        <w:annotationRef/>
      </w:r>
      <w:r>
        <w:rPr>
          <w:color w:val="000000"/>
        </w:rPr>
        <w:t>Any thoughts/suggestions for the title?</w:t>
      </w:r>
    </w:p>
  </w:comment>
  <w:comment w:id="1" w:author="James Kelleher" w:date="2023-02-21T16:27:00Z" w:initials="JK">
    <w:p w14:paraId="4DEB171F" w14:textId="71AA57C9" w:rsidR="00110F22" w:rsidRDefault="00110F22" w:rsidP="00DA5207">
      <w:r>
        <w:rPr>
          <w:rStyle w:val="CommentReference"/>
        </w:rPr>
        <w:annotationRef/>
      </w:r>
      <w:r>
        <w:rPr>
          <w:color w:val="000000"/>
        </w:rPr>
        <w:t>Submission timeline somewhat dependent on E4 award, details should appear around April</w:t>
      </w:r>
    </w:p>
  </w:comment>
  <w:comment w:id="2" w:author="James Kelleher" w:date="2023-02-21T21:14:00Z" w:initials="JK">
    <w:p w14:paraId="76ACDA80" w14:textId="77777777" w:rsidR="000C510F" w:rsidRDefault="000C510F" w:rsidP="00DC2495">
      <w:r>
        <w:rPr>
          <w:rStyle w:val="CommentReference"/>
        </w:rPr>
        <w:annotationRef/>
      </w:r>
      <w:r>
        <w:rPr>
          <w:color w:val="000000"/>
        </w:rPr>
        <w:t>This may be a challenge for presenting results</w:t>
      </w:r>
    </w:p>
  </w:comment>
  <w:comment w:id="3" w:author="James Kelleher" w:date="2023-02-21T21:06:00Z" w:initials="JK">
    <w:p w14:paraId="651CF253" w14:textId="032C35C3" w:rsidR="00D00F2B" w:rsidRDefault="00D00F2B" w:rsidP="001F659F">
      <w:r>
        <w:rPr>
          <w:rStyle w:val="CommentReference"/>
        </w:rPr>
        <w:annotationRef/>
      </w:r>
      <w:r>
        <w:t>It won’t let me comment directly on the box - but on Natalies suggestion thought it might be good to provide a clean, straightforward explanation of the model form as a box, to keep it separate from the main text and indicate that it can be skipped for those familiar with the model. I’m working on trying to think up a good way to graphically represent it for use here and in future presentations/etc.</w:t>
      </w:r>
    </w:p>
  </w:comment>
  <w:comment w:id="4" w:author="James Kelleher" w:date="2023-02-21T16:58:00Z" w:initials="JK">
    <w:p w14:paraId="6249ACB4" w14:textId="77777777" w:rsidR="00B44A08" w:rsidRDefault="00B44A08" w:rsidP="00533936">
      <w:r>
        <w:rPr>
          <w:rStyle w:val="CommentReference"/>
        </w:rPr>
        <w:annotationRef/>
      </w:r>
      <w:r>
        <w:rPr>
          <w:color w:val="000000"/>
        </w:rPr>
        <w:t>Trying to lay out the dual objectives here - Review + something useful for future users</w:t>
      </w:r>
    </w:p>
  </w:comment>
  <w:comment w:id="6" w:author="James Kelleher" w:date="2023-02-13T11:35:00Z" w:initials="JK">
    <w:p w14:paraId="3F554038" w14:textId="52EF3ED7" w:rsidR="00E45D21" w:rsidRDefault="00E45D21" w:rsidP="00B001A3">
      <w:r>
        <w:rPr>
          <w:rStyle w:val="CommentReference"/>
        </w:rPr>
        <w:annotationRef/>
      </w:r>
      <w:r>
        <w:rPr>
          <w:color w:val="000000"/>
        </w:rPr>
        <w:t>Is this strictly true? I.e., are papers which model ‘occupancy’ across multiple seasons without colonisation/extinction Markovian, and should they be included?</w:t>
      </w:r>
    </w:p>
  </w:comment>
  <w:comment w:id="5" w:author="James Kelleher" w:date="2023-03-03T15:34:00Z" w:initials="JK">
    <w:p w14:paraId="62FEEE2F" w14:textId="77777777" w:rsidR="00CA62FE" w:rsidRDefault="00CA62FE" w:rsidP="00DE734B">
      <w:r>
        <w:rPr>
          <w:rStyle w:val="CommentReference"/>
        </w:rPr>
        <w:annotationRef/>
      </w:r>
      <w:r>
        <w:rPr>
          <w:color w:val="000000"/>
        </w:rPr>
        <w:t>These need to be very clearly defined, and questions should be resolved ASAP - flag examples of occupancy</w:t>
      </w:r>
    </w:p>
  </w:comment>
  <w:comment w:id="7" w:author="James Kelleher" w:date="2023-02-20T15:28:00Z" w:initials="JK">
    <w:p w14:paraId="2E1D309D" w14:textId="35961C55" w:rsidR="00F42DF0" w:rsidRDefault="00F42DF0" w:rsidP="003B79EC">
      <w:r>
        <w:rPr>
          <w:rStyle w:val="CommentReference"/>
        </w:rPr>
        <w:annotationRef/>
      </w:r>
      <w:r>
        <w:rPr>
          <w:color w:val="000000"/>
        </w:rPr>
        <w:t>May visually represent this as a figure</w:t>
      </w:r>
    </w:p>
    <w:p w14:paraId="5B2B559A" w14:textId="77777777" w:rsidR="00F42DF0" w:rsidRDefault="00F42DF0" w:rsidP="003B79EC"/>
  </w:comment>
  <w:comment w:id="8" w:author="James Kelleher" w:date="2023-03-03T15:35:00Z" w:initials="JK">
    <w:p w14:paraId="549CD1BE" w14:textId="77777777" w:rsidR="00CA62FE" w:rsidRDefault="00CA62FE" w:rsidP="007C688E">
      <w:r>
        <w:rPr>
          <w:rStyle w:val="CommentReference"/>
        </w:rPr>
        <w:annotationRef/>
      </w:r>
      <w:r>
        <w:rPr>
          <w:color w:val="000000"/>
        </w:rPr>
        <w:t>Comment on the terminology differences and specify which fall into which category</w:t>
      </w:r>
    </w:p>
    <w:p w14:paraId="5E8A94D0" w14:textId="77777777" w:rsidR="00CA62FE" w:rsidRDefault="00CA62FE" w:rsidP="007C688E"/>
  </w:comment>
  <w:comment w:id="9" w:author="James Kelleher" w:date="2023-03-03T15:37:00Z" w:initials="JK">
    <w:p w14:paraId="5E6F1384" w14:textId="77777777" w:rsidR="00CA62FE" w:rsidRDefault="00CA62FE" w:rsidP="00E31D50">
      <w:r>
        <w:rPr>
          <w:rStyle w:val="CommentReference"/>
        </w:rPr>
        <w:annotationRef/>
      </w:r>
      <w:r>
        <w:rPr>
          <w:color w:val="000000"/>
        </w:rPr>
        <w:t>Further check how google scholar search actually works / how it compares to web of science</w:t>
      </w:r>
    </w:p>
  </w:comment>
  <w:comment w:id="10" w:author="James Kelleher" w:date="2023-02-13T11:40:00Z" w:initials="JK">
    <w:p w14:paraId="2D2A6DE9" w14:textId="6CF67CF4" w:rsidR="00E45D21" w:rsidRDefault="00E45D21" w:rsidP="002E5C5E">
      <w:r>
        <w:rPr>
          <w:rStyle w:val="CommentReference"/>
        </w:rPr>
        <w:annotationRef/>
      </w:r>
      <w:r>
        <w:rPr>
          <w:color w:val="000000"/>
        </w:rPr>
        <w:t>Not added yet, will include the search tables for each</w:t>
      </w:r>
    </w:p>
  </w:comment>
  <w:comment w:id="11" w:author="James Kelleher" w:date="2023-03-03T15:41:00Z" w:initials="JK">
    <w:p w14:paraId="1A7866A4" w14:textId="77777777" w:rsidR="002B1D2B" w:rsidRDefault="002B1D2B" w:rsidP="00EB58FE">
      <w:r>
        <w:rPr>
          <w:rStyle w:val="CommentReference"/>
        </w:rPr>
        <w:annotationRef/>
      </w:r>
      <w:r>
        <w:rPr>
          <w:color w:val="000000"/>
        </w:rPr>
        <w:t>Look at any changes in objective frequency over time</w:t>
      </w:r>
    </w:p>
  </w:comment>
  <w:comment w:id="12" w:author="James Kelleher" w:date="2023-02-20T15:28:00Z" w:initials="JK">
    <w:p w14:paraId="3E16772D" w14:textId="0D072545" w:rsidR="00F42DF0" w:rsidRDefault="00F42DF0" w:rsidP="00C164E3">
      <w:r>
        <w:rPr>
          <w:rStyle w:val="CommentReference"/>
        </w:rPr>
        <w:annotationRef/>
      </w:r>
      <w:r>
        <w:rPr>
          <w:color w:val="000000"/>
        </w:rPr>
        <w:t>Also a good spot for a figure?</w:t>
      </w:r>
    </w:p>
  </w:comment>
  <w:comment w:id="13" w:author="James Kelleher" w:date="2023-02-13T12:07:00Z" w:initials="JK">
    <w:p w14:paraId="40A05BFB" w14:textId="04C09BB0" w:rsidR="009C10C3" w:rsidRDefault="009C10C3" w:rsidP="00516CAE">
      <w:r>
        <w:rPr>
          <w:rStyle w:val="CommentReference"/>
        </w:rPr>
        <w:annotationRef/>
      </w:r>
      <w:r>
        <w:rPr>
          <w:color w:val="000000"/>
        </w:rPr>
        <w:t>Intend to include the spreadsheet document in full as an appendix</w:t>
      </w:r>
    </w:p>
  </w:comment>
  <w:comment w:id="14" w:author="James Kelleher" w:date="2023-02-21T21:35:00Z" w:initials="JK">
    <w:p w14:paraId="70986107" w14:textId="77777777" w:rsidR="00C3681B" w:rsidRDefault="00C3681B" w:rsidP="006C2F42">
      <w:r>
        <w:rPr>
          <w:rStyle w:val="CommentReference"/>
        </w:rPr>
        <w:annotationRef/>
      </w:r>
      <w:r>
        <w:rPr>
          <w:color w:val="000000"/>
        </w:rPr>
        <w:t>For now, I’ve split results by the categories in the review</w:t>
      </w:r>
    </w:p>
  </w:comment>
  <w:comment w:id="15" w:author="James Kelleher" w:date="2023-02-21T22:00:00Z" w:initials="JK">
    <w:p w14:paraId="443D08F8" w14:textId="77777777" w:rsidR="00722ADE" w:rsidRDefault="00722ADE" w:rsidP="006E3F87">
      <w:r>
        <w:rPr>
          <w:rStyle w:val="CommentReference"/>
        </w:rPr>
        <w:annotationRef/>
      </w:r>
      <w:r>
        <w:t>Still trying to figure out which figures may actually be interesting for this section; covariates likely a good place for some in the results</w:t>
      </w:r>
    </w:p>
  </w:comment>
  <w:comment w:id="16" w:author="James Kelleher" w:date="2023-02-21T21:37:00Z" w:initials="JK">
    <w:p w14:paraId="62E986D2" w14:textId="17FA7D40" w:rsidR="00C3681B" w:rsidRDefault="00C3681B" w:rsidP="00B55BEC">
      <w:r>
        <w:rPr>
          <w:rStyle w:val="CommentReference"/>
        </w:rPr>
        <w:annotationRef/>
      </w:r>
      <w:r>
        <w:rPr>
          <w:color w:val="000000"/>
        </w:rPr>
        <w:t>Think this will be the most important section of the paper and worth further discussion - what’s the best way to format this? A set of ordered steps, a list of key questions to ask yourself, something else? Would it be best as a stand-alone section or as a ‘Box 2’ within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C015A1" w15:done="0"/>
  <w15:commentEx w15:paraId="4DEB171F" w15:done="0"/>
  <w15:commentEx w15:paraId="76ACDA80" w15:done="0"/>
  <w15:commentEx w15:paraId="651CF253" w15:done="0"/>
  <w15:commentEx w15:paraId="6249ACB4" w15:done="0"/>
  <w15:commentEx w15:paraId="3F554038" w15:done="0"/>
  <w15:commentEx w15:paraId="62FEEE2F" w15:done="0"/>
  <w15:commentEx w15:paraId="5B2B559A" w15:done="0"/>
  <w15:commentEx w15:paraId="5E8A94D0" w15:done="0"/>
  <w15:commentEx w15:paraId="5E6F1384" w15:done="0"/>
  <w15:commentEx w15:paraId="2D2A6DE9" w15:done="0"/>
  <w15:commentEx w15:paraId="1A7866A4" w15:done="0"/>
  <w15:commentEx w15:paraId="3E16772D" w15:done="0"/>
  <w15:commentEx w15:paraId="40A05BFB" w15:done="0"/>
  <w15:commentEx w15:paraId="70986107" w15:done="0"/>
  <w15:commentEx w15:paraId="443D08F8" w15:done="0"/>
  <w15:commentEx w15:paraId="62E986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6F95" w16cex:dateUtc="2023-02-21T05:28:00Z"/>
  <w16cex:commentExtensible w16cex:durableId="279F6F78" w16cex:dateUtc="2023-02-21T05:27:00Z"/>
  <w16cex:commentExtensible w16cex:durableId="279FB2CD" w16cex:dateUtc="2023-02-21T10:14:00Z"/>
  <w16cex:commentExtensible w16cex:durableId="279FB0CF" w16cex:dateUtc="2023-02-21T10:06:00Z"/>
  <w16cex:commentExtensible w16cex:durableId="279F76A5" w16cex:dateUtc="2023-02-21T05:58:00Z"/>
  <w16cex:commentExtensible w16cex:durableId="27949EF0" w16cex:dateUtc="2023-02-13T00:35:00Z"/>
  <w16cex:commentExtensible w16cex:durableId="27AC91EA" w16cex:dateUtc="2023-03-03T04:34:00Z"/>
  <w16cex:commentExtensible w16cex:durableId="279E1021" w16cex:dateUtc="2023-02-20T04:28:00Z"/>
  <w16cex:commentExtensible w16cex:durableId="27AC9259" w16cex:dateUtc="2023-03-03T04:35:00Z"/>
  <w16cex:commentExtensible w16cex:durableId="27AC92A2" w16cex:dateUtc="2023-03-03T04:37:00Z"/>
  <w16cex:commentExtensible w16cex:durableId="2794A02D" w16cex:dateUtc="2023-02-13T00:40:00Z"/>
  <w16cex:commentExtensible w16cex:durableId="27AC93B3" w16cex:dateUtc="2023-03-03T04:41:00Z"/>
  <w16cex:commentExtensible w16cex:durableId="279E103A" w16cex:dateUtc="2023-02-20T04:28:00Z"/>
  <w16cex:commentExtensible w16cex:durableId="2794A697" w16cex:dateUtc="2023-02-13T01:07:00Z"/>
  <w16cex:commentExtensible w16cex:durableId="279FB7BB" w16cex:dateUtc="2023-02-21T10:35:00Z"/>
  <w16cex:commentExtensible w16cex:durableId="279FBD6B" w16cex:dateUtc="2023-02-21T11:00:00Z"/>
  <w16cex:commentExtensible w16cex:durableId="279FB81D" w16cex:dateUtc="2023-02-21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C015A1" w16cid:durableId="279F6F95"/>
  <w16cid:commentId w16cid:paraId="4DEB171F" w16cid:durableId="279F6F78"/>
  <w16cid:commentId w16cid:paraId="76ACDA80" w16cid:durableId="279FB2CD"/>
  <w16cid:commentId w16cid:paraId="651CF253" w16cid:durableId="279FB0CF"/>
  <w16cid:commentId w16cid:paraId="6249ACB4" w16cid:durableId="279F76A5"/>
  <w16cid:commentId w16cid:paraId="3F554038" w16cid:durableId="27949EF0"/>
  <w16cid:commentId w16cid:paraId="62FEEE2F" w16cid:durableId="27AC91EA"/>
  <w16cid:commentId w16cid:paraId="5B2B559A" w16cid:durableId="279E1021"/>
  <w16cid:commentId w16cid:paraId="5E8A94D0" w16cid:durableId="27AC9259"/>
  <w16cid:commentId w16cid:paraId="5E6F1384" w16cid:durableId="27AC92A2"/>
  <w16cid:commentId w16cid:paraId="2D2A6DE9" w16cid:durableId="2794A02D"/>
  <w16cid:commentId w16cid:paraId="1A7866A4" w16cid:durableId="27AC93B3"/>
  <w16cid:commentId w16cid:paraId="3E16772D" w16cid:durableId="279E103A"/>
  <w16cid:commentId w16cid:paraId="40A05BFB" w16cid:durableId="2794A697"/>
  <w16cid:commentId w16cid:paraId="70986107" w16cid:durableId="279FB7BB"/>
  <w16cid:commentId w16cid:paraId="443D08F8" w16cid:durableId="279FBD6B"/>
  <w16cid:commentId w16cid:paraId="62E986D2" w16cid:durableId="279FB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0D438" w14:textId="77777777" w:rsidR="00321099" w:rsidRDefault="00321099" w:rsidP="00E04E94">
      <w:pPr>
        <w:spacing w:after="0" w:line="240" w:lineRule="auto"/>
      </w:pPr>
      <w:r>
        <w:separator/>
      </w:r>
    </w:p>
  </w:endnote>
  <w:endnote w:type="continuationSeparator" w:id="0">
    <w:p w14:paraId="5AB09392" w14:textId="77777777" w:rsidR="00321099" w:rsidRDefault="00321099" w:rsidP="00E04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623088"/>
      <w:docPartObj>
        <w:docPartGallery w:val="Page Numbers (Bottom of Page)"/>
        <w:docPartUnique/>
      </w:docPartObj>
    </w:sdtPr>
    <w:sdtContent>
      <w:p w14:paraId="7EE03933" w14:textId="71576C35"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44A08">
          <w:rPr>
            <w:rStyle w:val="PageNumber"/>
            <w:noProof/>
          </w:rPr>
          <w:t>1</w:t>
        </w:r>
        <w:r>
          <w:rPr>
            <w:rStyle w:val="PageNumber"/>
          </w:rPr>
          <w:fldChar w:fldCharType="end"/>
        </w:r>
      </w:p>
    </w:sdtContent>
  </w:sdt>
  <w:p w14:paraId="005A9026" w14:textId="77777777" w:rsidR="00E04E94" w:rsidRDefault="00E04E94" w:rsidP="00E04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9181755"/>
      <w:docPartObj>
        <w:docPartGallery w:val="Page Numbers (Bottom of Page)"/>
        <w:docPartUnique/>
      </w:docPartObj>
    </w:sdtPr>
    <w:sdtContent>
      <w:p w14:paraId="0D5CA210" w14:textId="52272A7A" w:rsidR="00E04E94" w:rsidRDefault="00E04E94" w:rsidP="004526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2408DB" w14:textId="77777777" w:rsidR="00E04E94" w:rsidRDefault="00E04E94" w:rsidP="00E04E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8B4C0" w14:textId="77777777" w:rsidR="00321099" w:rsidRDefault="00321099" w:rsidP="00E04E94">
      <w:pPr>
        <w:spacing w:after="0" w:line="240" w:lineRule="auto"/>
      </w:pPr>
      <w:r>
        <w:separator/>
      </w:r>
    </w:p>
  </w:footnote>
  <w:footnote w:type="continuationSeparator" w:id="0">
    <w:p w14:paraId="59D0D759" w14:textId="77777777" w:rsidR="00321099" w:rsidRDefault="00321099" w:rsidP="00E04E94">
      <w:pPr>
        <w:spacing w:after="0" w:line="240" w:lineRule="auto"/>
      </w:pPr>
      <w:r>
        <w:continuationSeparator/>
      </w:r>
    </w:p>
  </w:footnote>
  <w:footnote w:id="1">
    <w:p w14:paraId="65EE0F6D" w14:textId="3A6DEE17" w:rsidR="00523663" w:rsidRDefault="00523663">
      <w:pPr>
        <w:pStyle w:val="FootnoteText"/>
      </w:pPr>
      <w:r>
        <w:rPr>
          <w:rStyle w:val="FootnoteReference"/>
        </w:rPr>
        <w:footnoteRef/>
      </w:r>
      <w:r>
        <w:t xml:space="preserve"> Also variously termed ‘occupancy dynamics models’ and ‘multi-season occupancy models</w:t>
      </w:r>
    </w:p>
  </w:footnote>
  <w:footnote w:id="2">
    <w:p w14:paraId="5E5B22E7" w14:textId="77777777" w:rsidR="00A05C35" w:rsidRDefault="00A05C35" w:rsidP="00A05C35">
      <w:pPr>
        <w:pStyle w:val="FootnoteText"/>
      </w:pPr>
      <w:r>
        <w:rPr>
          <w:rStyle w:val="FootnoteReference"/>
        </w:rPr>
        <w:footnoteRef/>
      </w:r>
      <w:r>
        <w:t xml:space="preserve"> Google scholar citation figure</w:t>
      </w:r>
    </w:p>
  </w:footnote>
  <w:footnote w:id="3">
    <w:p w14:paraId="7D230465" w14:textId="7EEBCB4A" w:rsidR="00E45D21" w:rsidRDefault="00E45D21">
      <w:pPr>
        <w:pStyle w:val="FootnoteText"/>
      </w:pPr>
      <w:r>
        <w:rPr>
          <w:rStyle w:val="FootnoteReference"/>
        </w:rPr>
        <w:footnoteRef/>
      </w:r>
      <w:r>
        <w:t xml:space="preserve"> </w:t>
      </w:r>
      <w:proofErr w:type="gramStart"/>
      <w:r>
        <w:t>Plus</w:t>
      </w:r>
      <w:proofErr w:type="gramEnd"/>
      <w:r>
        <w:t xml:space="preserve"> grammatic variation</w:t>
      </w:r>
    </w:p>
  </w:footnote>
  <w:footnote w:id="4">
    <w:p w14:paraId="5B3EF7BF" w14:textId="666901F7" w:rsidR="00DB1F3C" w:rsidRDefault="00DB1F3C">
      <w:pPr>
        <w:pStyle w:val="FootnoteText"/>
      </w:pPr>
      <w:r>
        <w:rPr>
          <w:rStyle w:val="FootnoteReference"/>
        </w:rPr>
        <w:footnoteRef/>
      </w:r>
      <w:r>
        <w:t xml:space="preserve"> 2000-2005, 2006-2010, 2010-2015, 2015-2021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3E7C"/>
    <w:multiLevelType w:val="hybridMultilevel"/>
    <w:tmpl w:val="DC8EE88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D470F"/>
    <w:multiLevelType w:val="hybridMultilevel"/>
    <w:tmpl w:val="915AC478"/>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C4D4CF8"/>
    <w:multiLevelType w:val="hybridMultilevel"/>
    <w:tmpl w:val="2DD46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A47ED0"/>
    <w:multiLevelType w:val="hybridMultilevel"/>
    <w:tmpl w:val="76EEF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0C162C"/>
    <w:multiLevelType w:val="hybridMultilevel"/>
    <w:tmpl w:val="A2E22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B602E4"/>
    <w:multiLevelType w:val="hybridMultilevel"/>
    <w:tmpl w:val="30045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D3C6E"/>
    <w:multiLevelType w:val="hybridMultilevel"/>
    <w:tmpl w:val="2D7E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733F8D"/>
    <w:multiLevelType w:val="hybridMultilevel"/>
    <w:tmpl w:val="6F523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E3121B"/>
    <w:multiLevelType w:val="hybridMultilevel"/>
    <w:tmpl w:val="ABCC3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E64E6E"/>
    <w:multiLevelType w:val="hybridMultilevel"/>
    <w:tmpl w:val="0B5C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7A4148"/>
    <w:multiLevelType w:val="multilevel"/>
    <w:tmpl w:val="611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811F0"/>
    <w:multiLevelType w:val="hybridMultilevel"/>
    <w:tmpl w:val="AD64741C"/>
    <w:lvl w:ilvl="0" w:tplc="7A70C0CA">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2C5B27"/>
    <w:multiLevelType w:val="hybridMultilevel"/>
    <w:tmpl w:val="2BB0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98672E"/>
    <w:multiLevelType w:val="hybridMultilevel"/>
    <w:tmpl w:val="7156822E"/>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46688248">
    <w:abstractNumId w:val="12"/>
  </w:num>
  <w:num w:numId="2" w16cid:durableId="1084571922">
    <w:abstractNumId w:val="0"/>
  </w:num>
  <w:num w:numId="3" w16cid:durableId="868837211">
    <w:abstractNumId w:val="7"/>
  </w:num>
  <w:num w:numId="4" w16cid:durableId="1710521213">
    <w:abstractNumId w:val="4"/>
  </w:num>
  <w:num w:numId="5" w16cid:durableId="1856187072">
    <w:abstractNumId w:val="5"/>
  </w:num>
  <w:num w:numId="6" w16cid:durableId="1427845808">
    <w:abstractNumId w:val="1"/>
  </w:num>
  <w:num w:numId="7" w16cid:durableId="915093483">
    <w:abstractNumId w:val="11"/>
  </w:num>
  <w:num w:numId="8" w16cid:durableId="485711712">
    <w:abstractNumId w:val="14"/>
  </w:num>
  <w:num w:numId="9" w16cid:durableId="568736286">
    <w:abstractNumId w:val="6"/>
  </w:num>
  <w:num w:numId="10" w16cid:durableId="393628337">
    <w:abstractNumId w:val="2"/>
  </w:num>
  <w:num w:numId="11" w16cid:durableId="1232733355">
    <w:abstractNumId w:val="10"/>
  </w:num>
  <w:num w:numId="12" w16cid:durableId="778260987">
    <w:abstractNumId w:val="8"/>
  </w:num>
  <w:num w:numId="13" w16cid:durableId="2109615746">
    <w:abstractNumId w:val="9"/>
  </w:num>
  <w:num w:numId="14" w16cid:durableId="1732076421">
    <w:abstractNumId w:val="3"/>
  </w:num>
  <w:num w:numId="15" w16cid:durableId="150675055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elleher">
    <w15:presenceInfo w15:providerId="AD" w15:userId="S::kelleherj@student.unimelb.edu.au::e139489a-58b8-4281-bfaf-61a1a4609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5D"/>
    <w:rsid w:val="00023CC5"/>
    <w:rsid w:val="0004412A"/>
    <w:rsid w:val="00050F6A"/>
    <w:rsid w:val="00060D07"/>
    <w:rsid w:val="000C510F"/>
    <w:rsid w:val="00110F22"/>
    <w:rsid w:val="00226CBA"/>
    <w:rsid w:val="00282551"/>
    <w:rsid w:val="002B1D2B"/>
    <w:rsid w:val="002C7278"/>
    <w:rsid w:val="00321099"/>
    <w:rsid w:val="0046510C"/>
    <w:rsid w:val="004F6879"/>
    <w:rsid w:val="00523663"/>
    <w:rsid w:val="005313EA"/>
    <w:rsid w:val="00692CAD"/>
    <w:rsid w:val="006A050B"/>
    <w:rsid w:val="006A7452"/>
    <w:rsid w:val="00722ADE"/>
    <w:rsid w:val="00741996"/>
    <w:rsid w:val="007B4B97"/>
    <w:rsid w:val="0082730B"/>
    <w:rsid w:val="0092576C"/>
    <w:rsid w:val="009C10C3"/>
    <w:rsid w:val="00A05C35"/>
    <w:rsid w:val="00A156BF"/>
    <w:rsid w:val="00A23306"/>
    <w:rsid w:val="00B124E3"/>
    <w:rsid w:val="00B44A08"/>
    <w:rsid w:val="00BC3F5A"/>
    <w:rsid w:val="00BF3B5D"/>
    <w:rsid w:val="00C3681B"/>
    <w:rsid w:val="00C44C78"/>
    <w:rsid w:val="00C66FCA"/>
    <w:rsid w:val="00CA1705"/>
    <w:rsid w:val="00CA62FE"/>
    <w:rsid w:val="00CD4AA5"/>
    <w:rsid w:val="00D00F2B"/>
    <w:rsid w:val="00D04CF7"/>
    <w:rsid w:val="00DB1F3C"/>
    <w:rsid w:val="00DB7C5B"/>
    <w:rsid w:val="00DE0CDD"/>
    <w:rsid w:val="00DE11A4"/>
    <w:rsid w:val="00E04E94"/>
    <w:rsid w:val="00E160CC"/>
    <w:rsid w:val="00E45D21"/>
    <w:rsid w:val="00F34B28"/>
    <w:rsid w:val="00F42DF0"/>
    <w:rsid w:val="00FA61A6"/>
    <w:rsid w:val="00FB3820"/>
    <w:rsid w:val="00FD0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C113"/>
  <w15:chartTrackingRefBased/>
  <w15:docId w15:val="{507C3585-5D77-5544-84BC-B3369043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E94"/>
    <w:rPr>
      <w:i/>
      <w:iCs/>
      <w:sz w:val="20"/>
      <w:szCs w:val="20"/>
    </w:rPr>
  </w:style>
  <w:style w:type="paragraph" w:styleId="Heading1">
    <w:name w:val="heading 1"/>
    <w:basedOn w:val="Normal"/>
    <w:next w:val="Normal"/>
    <w:link w:val="Heading1Char"/>
    <w:uiPriority w:val="9"/>
    <w:qFormat/>
    <w:rsid w:val="00E04E94"/>
    <w:pPr>
      <w:pBdr>
        <w:top w:val="single" w:sz="8" w:space="0" w:color="58B6C0" w:themeColor="accent2"/>
        <w:left w:val="single" w:sz="8" w:space="0" w:color="58B6C0" w:themeColor="accent2"/>
        <w:bottom w:val="single" w:sz="8" w:space="0" w:color="58B6C0" w:themeColor="accent2"/>
        <w:right w:val="single" w:sz="8" w:space="0" w:color="58B6C0" w:themeColor="accent2"/>
      </w:pBdr>
      <w:shd w:val="clear" w:color="auto" w:fill="DDF0F2" w:themeFill="accent2" w:themeFillTint="33"/>
      <w:spacing w:before="480" w:after="100" w:line="269" w:lineRule="auto"/>
      <w:contextualSpacing/>
      <w:outlineLvl w:val="0"/>
    </w:pPr>
    <w:rPr>
      <w:rFonts w:asciiTheme="majorHAnsi" w:eastAsiaTheme="majorEastAsia" w:hAnsiTheme="majorHAnsi" w:cstheme="majorBidi"/>
      <w:b/>
      <w:bCs/>
      <w:color w:val="265E65" w:themeColor="accent2" w:themeShade="7F"/>
      <w:sz w:val="22"/>
      <w:szCs w:val="22"/>
    </w:rPr>
  </w:style>
  <w:style w:type="paragraph" w:styleId="Heading2">
    <w:name w:val="heading 2"/>
    <w:basedOn w:val="Normal"/>
    <w:next w:val="Normal"/>
    <w:link w:val="Heading2Char"/>
    <w:uiPriority w:val="9"/>
    <w:unhideWhenUsed/>
    <w:qFormat/>
    <w:rsid w:val="00E04E94"/>
    <w:pPr>
      <w:pBdr>
        <w:top w:val="single" w:sz="4" w:space="0" w:color="58B6C0" w:themeColor="accent2"/>
        <w:left w:val="single" w:sz="48" w:space="2" w:color="58B6C0" w:themeColor="accent2"/>
        <w:bottom w:val="single" w:sz="4" w:space="0" w:color="58B6C0" w:themeColor="accent2"/>
        <w:right w:val="single" w:sz="4" w:space="4" w:color="58B6C0" w:themeColor="accent2"/>
      </w:pBdr>
      <w:spacing w:before="200" w:after="100" w:line="269" w:lineRule="auto"/>
      <w:ind w:left="144"/>
      <w:contextualSpacing/>
      <w:outlineLvl w:val="1"/>
    </w:pPr>
    <w:rPr>
      <w:rFonts w:asciiTheme="majorHAnsi" w:eastAsiaTheme="majorEastAsia" w:hAnsiTheme="majorHAnsi" w:cstheme="majorBidi"/>
      <w:b/>
      <w:bCs/>
      <w:color w:val="398E98" w:themeColor="accent2" w:themeShade="BF"/>
      <w:sz w:val="22"/>
      <w:szCs w:val="22"/>
    </w:rPr>
  </w:style>
  <w:style w:type="paragraph" w:styleId="Heading3">
    <w:name w:val="heading 3"/>
    <w:basedOn w:val="Normal"/>
    <w:next w:val="Normal"/>
    <w:link w:val="Heading3Char"/>
    <w:uiPriority w:val="9"/>
    <w:unhideWhenUsed/>
    <w:qFormat/>
    <w:rsid w:val="00E04E94"/>
    <w:pPr>
      <w:pBdr>
        <w:left w:val="single" w:sz="48" w:space="2" w:color="58B6C0" w:themeColor="accent2"/>
        <w:bottom w:val="single" w:sz="4" w:space="0" w:color="58B6C0" w:themeColor="accent2"/>
      </w:pBdr>
      <w:spacing w:before="200" w:after="100" w:line="240" w:lineRule="auto"/>
      <w:ind w:left="144"/>
      <w:contextualSpacing/>
      <w:outlineLvl w:val="2"/>
    </w:pPr>
    <w:rPr>
      <w:rFonts w:asciiTheme="majorHAnsi" w:eastAsiaTheme="majorEastAsia" w:hAnsiTheme="majorHAnsi" w:cstheme="majorBidi"/>
      <w:b/>
      <w:bCs/>
      <w:color w:val="398E98" w:themeColor="accent2" w:themeShade="BF"/>
      <w:sz w:val="22"/>
      <w:szCs w:val="22"/>
    </w:rPr>
  </w:style>
  <w:style w:type="paragraph" w:styleId="Heading4">
    <w:name w:val="heading 4"/>
    <w:basedOn w:val="Normal"/>
    <w:next w:val="Normal"/>
    <w:link w:val="Heading4Char"/>
    <w:uiPriority w:val="9"/>
    <w:semiHidden/>
    <w:unhideWhenUsed/>
    <w:qFormat/>
    <w:rsid w:val="00E04E94"/>
    <w:pPr>
      <w:pBdr>
        <w:left w:val="single" w:sz="4" w:space="2" w:color="58B6C0" w:themeColor="accent2"/>
        <w:bottom w:val="single" w:sz="4" w:space="2" w:color="58B6C0" w:themeColor="accent2"/>
      </w:pBdr>
      <w:spacing w:before="200" w:after="100" w:line="240" w:lineRule="auto"/>
      <w:ind w:left="86"/>
      <w:contextualSpacing/>
      <w:outlineLvl w:val="3"/>
    </w:pPr>
    <w:rPr>
      <w:rFonts w:asciiTheme="majorHAnsi" w:eastAsiaTheme="majorEastAsia" w:hAnsiTheme="majorHAnsi" w:cstheme="majorBidi"/>
      <w:b/>
      <w:bCs/>
      <w:color w:val="398E98" w:themeColor="accent2" w:themeShade="BF"/>
      <w:sz w:val="22"/>
      <w:szCs w:val="22"/>
    </w:rPr>
  </w:style>
  <w:style w:type="paragraph" w:styleId="Heading5">
    <w:name w:val="heading 5"/>
    <w:basedOn w:val="Normal"/>
    <w:next w:val="Normal"/>
    <w:link w:val="Heading5Char"/>
    <w:uiPriority w:val="9"/>
    <w:semiHidden/>
    <w:unhideWhenUsed/>
    <w:qFormat/>
    <w:rsid w:val="00E04E94"/>
    <w:pPr>
      <w:pBdr>
        <w:left w:val="dotted" w:sz="4" w:space="2" w:color="58B6C0" w:themeColor="accent2"/>
        <w:bottom w:val="dotted" w:sz="4" w:space="2" w:color="58B6C0" w:themeColor="accent2"/>
      </w:pBdr>
      <w:spacing w:before="200" w:after="100" w:line="240" w:lineRule="auto"/>
      <w:ind w:left="86"/>
      <w:contextualSpacing/>
      <w:outlineLvl w:val="4"/>
    </w:pPr>
    <w:rPr>
      <w:rFonts w:asciiTheme="majorHAnsi" w:eastAsiaTheme="majorEastAsia" w:hAnsiTheme="majorHAnsi" w:cstheme="majorBidi"/>
      <w:b/>
      <w:bCs/>
      <w:color w:val="398E98" w:themeColor="accent2" w:themeShade="BF"/>
      <w:sz w:val="22"/>
      <w:szCs w:val="22"/>
    </w:rPr>
  </w:style>
  <w:style w:type="paragraph" w:styleId="Heading6">
    <w:name w:val="heading 6"/>
    <w:basedOn w:val="Normal"/>
    <w:next w:val="Normal"/>
    <w:link w:val="Heading6Char"/>
    <w:uiPriority w:val="9"/>
    <w:semiHidden/>
    <w:unhideWhenUsed/>
    <w:qFormat/>
    <w:rsid w:val="00E04E94"/>
    <w:pPr>
      <w:pBdr>
        <w:bottom w:val="single" w:sz="4" w:space="2" w:color="BCE1E5" w:themeColor="accent2" w:themeTint="66"/>
      </w:pBdr>
      <w:spacing w:before="200" w:after="100" w:line="240" w:lineRule="auto"/>
      <w:contextualSpacing/>
      <w:outlineLvl w:val="5"/>
    </w:pPr>
    <w:rPr>
      <w:rFonts w:asciiTheme="majorHAnsi" w:eastAsiaTheme="majorEastAsia" w:hAnsiTheme="majorHAnsi" w:cstheme="majorBidi"/>
      <w:color w:val="398E98" w:themeColor="accent2" w:themeShade="BF"/>
      <w:sz w:val="22"/>
      <w:szCs w:val="22"/>
    </w:rPr>
  </w:style>
  <w:style w:type="paragraph" w:styleId="Heading7">
    <w:name w:val="heading 7"/>
    <w:basedOn w:val="Normal"/>
    <w:next w:val="Normal"/>
    <w:link w:val="Heading7Char"/>
    <w:uiPriority w:val="9"/>
    <w:semiHidden/>
    <w:unhideWhenUsed/>
    <w:qFormat/>
    <w:rsid w:val="00E04E94"/>
    <w:pPr>
      <w:pBdr>
        <w:bottom w:val="dotted" w:sz="4" w:space="2" w:color="9AD3D9" w:themeColor="accent2" w:themeTint="99"/>
      </w:pBdr>
      <w:spacing w:before="200" w:after="100" w:line="240" w:lineRule="auto"/>
      <w:contextualSpacing/>
      <w:outlineLvl w:val="6"/>
    </w:pPr>
    <w:rPr>
      <w:rFonts w:asciiTheme="majorHAnsi" w:eastAsiaTheme="majorEastAsia" w:hAnsiTheme="majorHAnsi" w:cstheme="majorBidi"/>
      <w:color w:val="398E98" w:themeColor="accent2" w:themeShade="BF"/>
      <w:sz w:val="22"/>
      <w:szCs w:val="22"/>
    </w:rPr>
  </w:style>
  <w:style w:type="paragraph" w:styleId="Heading8">
    <w:name w:val="heading 8"/>
    <w:basedOn w:val="Normal"/>
    <w:next w:val="Normal"/>
    <w:link w:val="Heading8Char"/>
    <w:uiPriority w:val="9"/>
    <w:semiHidden/>
    <w:unhideWhenUsed/>
    <w:qFormat/>
    <w:rsid w:val="00E04E94"/>
    <w:pPr>
      <w:spacing w:before="200" w:after="100" w:line="240" w:lineRule="auto"/>
      <w:contextualSpacing/>
      <w:outlineLvl w:val="7"/>
    </w:pPr>
    <w:rPr>
      <w:rFonts w:asciiTheme="majorHAnsi" w:eastAsiaTheme="majorEastAsia" w:hAnsiTheme="majorHAnsi" w:cstheme="majorBidi"/>
      <w:color w:val="58B6C0" w:themeColor="accent2"/>
      <w:sz w:val="22"/>
      <w:szCs w:val="22"/>
    </w:rPr>
  </w:style>
  <w:style w:type="paragraph" w:styleId="Heading9">
    <w:name w:val="heading 9"/>
    <w:basedOn w:val="Normal"/>
    <w:next w:val="Normal"/>
    <w:link w:val="Heading9Char"/>
    <w:uiPriority w:val="9"/>
    <w:semiHidden/>
    <w:unhideWhenUsed/>
    <w:qFormat/>
    <w:rsid w:val="00E04E94"/>
    <w:pPr>
      <w:spacing w:before="200" w:after="100" w:line="240" w:lineRule="auto"/>
      <w:contextualSpacing/>
      <w:outlineLvl w:val="8"/>
    </w:pPr>
    <w:rPr>
      <w:rFonts w:asciiTheme="majorHAnsi" w:eastAsiaTheme="majorEastAsia" w:hAnsiTheme="majorHAnsi" w:cstheme="majorBidi"/>
      <w:color w:val="58B6C0"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E94"/>
    <w:rPr>
      <w:rFonts w:asciiTheme="majorHAnsi" w:eastAsiaTheme="majorEastAsia" w:hAnsiTheme="majorHAnsi" w:cstheme="majorBidi"/>
      <w:b/>
      <w:bCs/>
      <w:i/>
      <w:iCs/>
      <w:color w:val="265E65" w:themeColor="accent2" w:themeShade="7F"/>
      <w:shd w:val="clear" w:color="auto" w:fill="DDF0F2" w:themeFill="accent2" w:themeFillTint="33"/>
    </w:rPr>
  </w:style>
  <w:style w:type="character" w:customStyle="1" w:styleId="Heading2Char">
    <w:name w:val="Heading 2 Char"/>
    <w:basedOn w:val="DefaultParagraphFont"/>
    <w:link w:val="Heading2"/>
    <w:uiPriority w:val="9"/>
    <w:rsid w:val="00E04E94"/>
    <w:rPr>
      <w:rFonts w:asciiTheme="majorHAnsi" w:eastAsiaTheme="majorEastAsia" w:hAnsiTheme="majorHAnsi" w:cstheme="majorBidi"/>
      <w:b/>
      <w:bCs/>
      <w:i/>
      <w:iCs/>
      <w:color w:val="398E98" w:themeColor="accent2" w:themeShade="BF"/>
    </w:rPr>
  </w:style>
  <w:style w:type="character" w:customStyle="1" w:styleId="Heading3Char">
    <w:name w:val="Heading 3 Char"/>
    <w:basedOn w:val="DefaultParagraphFont"/>
    <w:link w:val="Heading3"/>
    <w:uiPriority w:val="9"/>
    <w:rsid w:val="00E04E94"/>
    <w:rPr>
      <w:rFonts w:asciiTheme="majorHAnsi" w:eastAsiaTheme="majorEastAsia" w:hAnsiTheme="majorHAnsi" w:cstheme="majorBidi"/>
      <w:b/>
      <w:bCs/>
      <w:i/>
      <w:iCs/>
      <w:color w:val="398E98" w:themeColor="accent2" w:themeShade="BF"/>
    </w:rPr>
  </w:style>
  <w:style w:type="character" w:customStyle="1" w:styleId="Heading4Char">
    <w:name w:val="Heading 4 Char"/>
    <w:basedOn w:val="DefaultParagraphFont"/>
    <w:link w:val="Heading4"/>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5Char">
    <w:name w:val="Heading 5 Char"/>
    <w:basedOn w:val="DefaultParagraphFont"/>
    <w:link w:val="Heading5"/>
    <w:uiPriority w:val="9"/>
    <w:semiHidden/>
    <w:rsid w:val="00E04E94"/>
    <w:rPr>
      <w:rFonts w:asciiTheme="majorHAnsi" w:eastAsiaTheme="majorEastAsia" w:hAnsiTheme="majorHAnsi" w:cstheme="majorBidi"/>
      <w:b/>
      <w:bCs/>
      <w:i/>
      <w:iCs/>
      <w:color w:val="398E98" w:themeColor="accent2" w:themeShade="BF"/>
    </w:rPr>
  </w:style>
  <w:style w:type="character" w:customStyle="1" w:styleId="Heading6Char">
    <w:name w:val="Heading 6 Char"/>
    <w:basedOn w:val="DefaultParagraphFont"/>
    <w:link w:val="Heading6"/>
    <w:uiPriority w:val="9"/>
    <w:semiHidden/>
    <w:rsid w:val="00E04E94"/>
    <w:rPr>
      <w:rFonts w:asciiTheme="majorHAnsi" w:eastAsiaTheme="majorEastAsia" w:hAnsiTheme="majorHAnsi" w:cstheme="majorBidi"/>
      <w:i/>
      <w:iCs/>
      <w:color w:val="398E98" w:themeColor="accent2" w:themeShade="BF"/>
    </w:rPr>
  </w:style>
  <w:style w:type="character" w:customStyle="1" w:styleId="Heading7Char">
    <w:name w:val="Heading 7 Char"/>
    <w:basedOn w:val="DefaultParagraphFont"/>
    <w:link w:val="Heading7"/>
    <w:uiPriority w:val="9"/>
    <w:semiHidden/>
    <w:rsid w:val="00E04E94"/>
    <w:rPr>
      <w:rFonts w:asciiTheme="majorHAnsi" w:eastAsiaTheme="majorEastAsia" w:hAnsiTheme="majorHAnsi" w:cstheme="majorBidi"/>
      <w:i/>
      <w:iCs/>
      <w:color w:val="398E98" w:themeColor="accent2" w:themeShade="BF"/>
    </w:rPr>
  </w:style>
  <w:style w:type="character" w:customStyle="1" w:styleId="Heading8Char">
    <w:name w:val="Heading 8 Char"/>
    <w:basedOn w:val="DefaultParagraphFont"/>
    <w:link w:val="Heading8"/>
    <w:uiPriority w:val="9"/>
    <w:semiHidden/>
    <w:rsid w:val="00E04E94"/>
    <w:rPr>
      <w:rFonts w:asciiTheme="majorHAnsi" w:eastAsiaTheme="majorEastAsia" w:hAnsiTheme="majorHAnsi" w:cstheme="majorBidi"/>
      <w:i/>
      <w:iCs/>
      <w:color w:val="58B6C0" w:themeColor="accent2"/>
    </w:rPr>
  </w:style>
  <w:style w:type="character" w:customStyle="1" w:styleId="Heading9Char">
    <w:name w:val="Heading 9 Char"/>
    <w:basedOn w:val="DefaultParagraphFont"/>
    <w:link w:val="Heading9"/>
    <w:uiPriority w:val="9"/>
    <w:semiHidden/>
    <w:rsid w:val="00E04E94"/>
    <w:rPr>
      <w:rFonts w:asciiTheme="majorHAnsi" w:eastAsiaTheme="majorEastAsia" w:hAnsiTheme="majorHAnsi" w:cstheme="majorBidi"/>
      <w:i/>
      <w:iCs/>
      <w:color w:val="58B6C0" w:themeColor="accent2"/>
      <w:sz w:val="20"/>
      <w:szCs w:val="20"/>
    </w:rPr>
  </w:style>
  <w:style w:type="paragraph" w:styleId="Caption">
    <w:name w:val="caption"/>
    <w:basedOn w:val="Normal"/>
    <w:next w:val="Normal"/>
    <w:uiPriority w:val="35"/>
    <w:semiHidden/>
    <w:unhideWhenUsed/>
    <w:qFormat/>
    <w:rsid w:val="00E04E94"/>
    <w:rPr>
      <w:b/>
      <w:bCs/>
      <w:color w:val="398E98" w:themeColor="accent2" w:themeShade="BF"/>
      <w:sz w:val="18"/>
      <w:szCs w:val="18"/>
    </w:rPr>
  </w:style>
  <w:style w:type="paragraph" w:styleId="Title">
    <w:name w:val="Title"/>
    <w:basedOn w:val="Normal"/>
    <w:next w:val="Normal"/>
    <w:link w:val="TitleChar"/>
    <w:uiPriority w:val="10"/>
    <w:qFormat/>
    <w:rsid w:val="00E04E94"/>
    <w:pPr>
      <w:pBdr>
        <w:top w:val="single" w:sz="48" w:space="0" w:color="58B6C0" w:themeColor="accent2"/>
        <w:bottom w:val="single" w:sz="48" w:space="0" w:color="58B6C0" w:themeColor="accent2"/>
      </w:pBdr>
      <w:shd w:val="clear" w:color="auto" w:fill="58B6C0"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04E94"/>
    <w:rPr>
      <w:rFonts w:asciiTheme="majorHAnsi" w:eastAsiaTheme="majorEastAsia" w:hAnsiTheme="majorHAnsi" w:cstheme="majorBidi"/>
      <w:i/>
      <w:iCs/>
      <w:color w:val="FFFFFF" w:themeColor="background1"/>
      <w:spacing w:val="10"/>
      <w:sz w:val="48"/>
      <w:szCs w:val="48"/>
      <w:shd w:val="clear" w:color="auto" w:fill="58B6C0" w:themeFill="accent2"/>
    </w:rPr>
  </w:style>
  <w:style w:type="paragraph" w:styleId="Subtitle">
    <w:name w:val="Subtitle"/>
    <w:basedOn w:val="Normal"/>
    <w:next w:val="Normal"/>
    <w:link w:val="SubtitleChar"/>
    <w:uiPriority w:val="11"/>
    <w:qFormat/>
    <w:rsid w:val="00E04E94"/>
    <w:pPr>
      <w:pBdr>
        <w:bottom w:val="dotted" w:sz="8" w:space="10" w:color="58B6C0" w:themeColor="accent2"/>
      </w:pBdr>
      <w:spacing w:before="200" w:after="900" w:line="240" w:lineRule="auto"/>
      <w:jc w:val="center"/>
    </w:pPr>
    <w:rPr>
      <w:rFonts w:asciiTheme="majorHAnsi" w:eastAsiaTheme="majorEastAsia" w:hAnsiTheme="majorHAnsi" w:cstheme="majorBidi"/>
      <w:color w:val="265E65" w:themeColor="accent2" w:themeShade="7F"/>
      <w:sz w:val="24"/>
      <w:szCs w:val="24"/>
    </w:rPr>
  </w:style>
  <w:style w:type="character" w:customStyle="1" w:styleId="SubtitleChar">
    <w:name w:val="Subtitle Char"/>
    <w:basedOn w:val="DefaultParagraphFont"/>
    <w:link w:val="Subtitle"/>
    <w:uiPriority w:val="11"/>
    <w:rsid w:val="00E04E94"/>
    <w:rPr>
      <w:rFonts w:asciiTheme="majorHAnsi" w:eastAsiaTheme="majorEastAsia" w:hAnsiTheme="majorHAnsi" w:cstheme="majorBidi"/>
      <w:i/>
      <w:iCs/>
      <w:color w:val="265E65" w:themeColor="accent2" w:themeShade="7F"/>
      <w:sz w:val="24"/>
      <w:szCs w:val="24"/>
    </w:rPr>
  </w:style>
  <w:style w:type="character" w:styleId="Strong">
    <w:name w:val="Strong"/>
    <w:uiPriority w:val="22"/>
    <w:qFormat/>
    <w:rsid w:val="00E04E94"/>
    <w:rPr>
      <w:b/>
      <w:bCs/>
      <w:spacing w:val="0"/>
    </w:rPr>
  </w:style>
  <w:style w:type="character" w:styleId="Emphasis">
    <w:name w:val="Emphasis"/>
    <w:uiPriority w:val="20"/>
    <w:qFormat/>
    <w:rsid w:val="00E04E94"/>
    <w:rPr>
      <w:rFonts w:asciiTheme="majorHAnsi" w:eastAsiaTheme="majorEastAsia" w:hAnsiTheme="majorHAnsi" w:cstheme="majorBidi"/>
      <w:b/>
      <w:bCs/>
      <w:i/>
      <w:iCs/>
      <w:color w:val="58B6C0" w:themeColor="accent2"/>
      <w:bdr w:val="single" w:sz="18" w:space="0" w:color="DDF0F2" w:themeColor="accent2" w:themeTint="33"/>
      <w:shd w:val="clear" w:color="auto" w:fill="DDF0F2" w:themeFill="accent2" w:themeFillTint="33"/>
    </w:rPr>
  </w:style>
  <w:style w:type="paragraph" w:styleId="NoSpacing">
    <w:name w:val="No Spacing"/>
    <w:basedOn w:val="Normal"/>
    <w:link w:val="NoSpacingChar"/>
    <w:uiPriority w:val="1"/>
    <w:qFormat/>
    <w:rsid w:val="00E04E94"/>
    <w:pPr>
      <w:spacing w:after="0" w:line="240" w:lineRule="auto"/>
    </w:pPr>
  </w:style>
  <w:style w:type="character" w:customStyle="1" w:styleId="NoSpacingChar">
    <w:name w:val="No Spacing Char"/>
    <w:basedOn w:val="DefaultParagraphFont"/>
    <w:link w:val="NoSpacing"/>
    <w:uiPriority w:val="1"/>
    <w:rsid w:val="00E04E94"/>
    <w:rPr>
      <w:i/>
      <w:iCs/>
      <w:sz w:val="20"/>
      <w:szCs w:val="20"/>
    </w:rPr>
  </w:style>
  <w:style w:type="paragraph" w:styleId="ListParagraph">
    <w:name w:val="List Paragraph"/>
    <w:basedOn w:val="Normal"/>
    <w:uiPriority w:val="34"/>
    <w:qFormat/>
    <w:rsid w:val="00E04E94"/>
    <w:pPr>
      <w:ind w:left="720"/>
      <w:contextualSpacing/>
    </w:pPr>
  </w:style>
  <w:style w:type="paragraph" w:styleId="Quote">
    <w:name w:val="Quote"/>
    <w:basedOn w:val="Normal"/>
    <w:next w:val="Normal"/>
    <w:link w:val="QuoteChar"/>
    <w:uiPriority w:val="29"/>
    <w:qFormat/>
    <w:rsid w:val="00E04E94"/>
    <w:rPr>
      <w:i w:val="0"/>
      <w:iCs w:val="0"/>
      <w:color w:val="398E98" w:themeColor="accent2" w:themeShade="BF"/>
    </w:rPr>
  </w:style>
  <w:style w:type="character" w:customStyle="1" w:styleId="QuoteChar">
    <w:name w:val="Quote Char"/>
    <w:basedOn w:val="DefaultParagraphFont"/>
    <w:link w:val="Quote"/>
    <w:uiPriority w:val="29"/>
    <w:rsid w:val="00E04E94"/>
    <w:rPr>
      <w:color w:val="398E98" w:themeColor="accent2" w:themeShade="BF"/>
      <w:sz w:val="20"/>
      <w:szCs w:val="20"/>
    </w:rPr>
  </w:style>
  <w:style w:type="paragraph" w:styleId="IntenseQuote">
    <w:name w:val="Intense Quote"/>
    <w:basedOn w:val="Normal"/>
    <w:next w:val="Normal"/>
    <w:link w:val="IntenseQuoteChar"/>
    <w:uiPriority w:val="30"/>
    <w:qFormat/>
    <w:rsid w:val="00E04E94"/>
    <w:pPr>
      <w:pBdr>
        <w:top w:val="dotted" w:sz="8" w:space="10" w:color="58B6C0" w:themeColor="accent2"/>
        <w:bottom w:val="dotted" w:sz="8" w:space="10" w:color="58B6C0" w:themeColor="accent2"/>
      </w:pBdr>
      <w:spacing w:line="300" w:lineRule="auto"/>
      <w:ind w:left="2160" w:right="2160"/>
      <w:jc w:val="center"/>
    </w:pPr>
    <w:rPr>
      <w:rFonts w:asciiTheme="majorHAnsi" w:eastAsiaTheme="majorEastAsia" w:hAnsiTheme="majorHAnsi" w:cstheme="majorBidi"/>
      <w:b/>
      <w:bCs/>
      <w:color w:val="58B6C0" w:themeColor="accent2"/>
    </w:rPr>
  </w:style>
  <w:style w:type="character" w:customStyle="1" w:styleId="IntenseQuoteChar">
    <w:name w:val="Intense Quote Char"/>
    <w:basedOn w:val="DefaultParagraphFont"/>
    <w:link w:val="IntenseQuote"/>
    <w:uiPriority w:val="30"/>
    <w:rsid w:val="00E04E94"/>
    <w:rPr>
      <w:rFonts w:asciiTheme="majorHAnsi" w:eastAsiaTheme="majorEastAsia" w:hAnsiTheme="majorHAnsi" w:cstheme="majorBidi"/>
      <w:b/>
      <w:bCs/>
      <w:i/>
      <w:iCs/>
      <w:color w:val="58B6C0" w:themeColor="accent2"/>
      <w:sz w:val="20"/>
      <w:szCs w:val="20"/>
    </w:rPr>
  </w:style>
  <w:style w:type="character" w:styleId="SubtleEmphasis">
    <w:name w:val="Subtle Emphasis"/>
    <w:uiPriority w:val="19"/>
    <w:qFormat/>
    <w:rsid w:val="00E04E94"/>
    <w:rPr>
      <w:rFonts w:asciiTheme="majorHAnsi" w:eastAsiaTheme="majorEastAsia" w:hAnsiTheme="majorHAnsi" w:cstheme="majorBidi"/>
      <w:i/>
      <w:iCs/>
      <w:color w:val="58B6C0" w:themeColor="accent2"/>
    </w:rPr>
  </w:style>
  <w:style w:type="character" w:styleId="IntenseEmphasis">
    <w:name w:val="Intense Emphasis"/>
    <w:uiPriority w:val="21"/>
    <w:qFormat/>
    <w:rsid w:val="00E04E94"/>
    <w:rPr>
      <w:rFonts w:asciiTheme="majorHAnsi" w:eastAsiaTheme="majorEastAsia" w:hAnsiTheme="majorHAnsi" w:cstheme="majorBidi"/>
      <w:b/>
      <w:bCs/>
      <w:i/>
      <w:iCs/>
      <w:dstrike w:val="0"/>
      <w:color w:val="FFFFFF" w:themeColor="background1"/>
      <w:bdr w:val="single" w:sz="18" w:space="0" w:color="58B6C0" w:themeColor="accent2"/>
      <w:shd w:val="clear" w:color="auto" w:fill="58B6C0" w:themeFill="accent2"/>
      <w:vertAlign w:val="baseline"/>
    </w:rPr>
  </w:style>
  <w:style w:type="character" w:styleId="SubtleReference">
    <w:name w:val="Subtle Reference"/>
    <w:uiPriority w:val="31"/>
    <w:qFormat/>
    <w:rsid w:val="00E04E94"/>
    <w:rPr>
      <w:i/>
      <w:iCs/>
      <w:smallCaps/>
      <w:color w:val="58B6C0" w:themeColor="accent2"/>
      <w:u w:color="58B6C0" w:themeColor="accent2"/>
    </w:rPr>
  </w:style>
  <w:style w:type="character" w:styleId="IntenseReference">
    <w:name w:val="Intense Reference"/>
    <w:uiPriority w:val="32"/>
    <w:qFormat/>
    <w:rsid w:val="00E04E94"/>
    <w:rPr>
      <w:b/>
      <w:bCs/>
      <w:i/>
      <w:iCs/>
      <w:smallCaps/>
      <w:color w:val="58B6C0" w:themeColor="accent2"/>
      <w:u w:color="58B6C0" w:themeColor="accent2"/>
    </w:rPr>
  </w:style>
  <w:style w:type="character" w:styleId="BookTitle">
    <w:name w:val="Book Title"/>
    <w:uiPriority w:val="33"/>
    <w:qFormat/>
    <w:rsid w:val="00E04E94"/>
    <w:rPr>
      <w:rFonts w:asciiTheme="majorHAnsi" w:eastAsiaTheme="majorEastAsia" w:hAnsiTheme="majorHAnsi" w:cstheme="majorBidi"/>
      <w:b/>
      <w:bCs/>
      <w:i/>
      <w:iCs/>
      <w:smallCaps/>
      <w:color w:val="398E98" w:themeColor="accent2" w:themeShade="BF"/>
      <w:u w:val="single"/>
    </w:rPr>
  </w:style>
  <w:style w:type="paragraph" w:styleId="TOCHeading">
    <w:name w:val="TOC Heading"/>
    <w:basedOn w:val="Heading1"/>
    <w:next w:val="Normal"/>
    <w:uiPriority w:val="39"/>
    <w:semiHidden/>
    <w:unhideWhenUsed/>
    <w:qFormat/>
    <w:rsid w:val="00E04E94"/>
    <w:pPr>
      <w:outlineLvl w:val="9"/>
    </w:pPr>
  </w:style>
  <w:style w:type="paragraph" w:customStyle="1" w:styleId="PersonalName">
    <w:name w:val="Personal Name"/>
    <w:basedOn w:val="Title"/>
    <w:rsid w:val="00E04E94"/>
    <w:rPr>
      <w:b/>
      <w:caps/>
      <w:color w:val="000000"/>
      <w:sz w:val="28"/>
      <w:szCs w:val="28"/>
    </w:rPr>
  </w:style>
  <w:style w:type="paragraph" w:styleId="Header">
    <w:name w:val="header"/>
    <w:basedOn w:val="Normal"/>
    <w:link w:val="HeaderChar"/>
    <w:uiPriority w:val="99"/>
    <w:unhideWhenUsed/>
    <w:rsid w:val="00E04E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94"/>
    <w:rPr>
      <w:i/>
      <w:iCs/>
      <w:sz w:val="20"/>
      <w:szCs w:val="20"/>
    </w:rPr>
  </w:style>
  <w:style w:type="paragraph" w:styleId="Footer">
    <w:name w:val="footer"/>
    <w:basedOn w:val="Normal"/>
    <w:link w:val="FooterChar"/>
    <w:uiPriority w:val="99"/>
    <w:unhideWhenUsed/>
    <w:rsid w:val="00E04E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94"/>
    <w:rPr>
      <w:i/>
      <w:iCs/>
      <w:sz w:val="20"/>
      <w:szCs w:val="20"/>
    </w:rPr>
  </w:style>
  <w:style w:type="character" w:styleId="PageNumber">
    <w:name w:val="page number"/>
    <w:basedOn w:val="DefaultParagraphFont"/>
    <w:uiPriority w:val="99"/>
    <w:semiHidden/>
    <w:unhideWhenUsed/>
    <w:rsid w:val="00E04E94"/>
  </w:style>
  <w:style w:type="paragraph" w:styleId="FootnoteText">
    <w:name w:val="footnote text"/>
    <w:basedOn w:val="Normal"/>
    <w:link w:val="FootnoteTextChar"/>
    <w:uiPriority w:val="99"/>
    <w:semiHidden/>
    <w:unhideWhenUsed/>
    <w:rsid w:val="00523663"/>
    <w:pPr>
      <w:spacing w:after="0" w:line="240" w:lineRule="auto"/>
    </w:pPr>
  </w:style>
  <w:style w:type="character" w:customStyle="1" w:styleId="FootnoteTextChar">
    <w:name w:val="Footnote Text Char"/>
    <w:basedOn w:val="DefaultParagraphFont"/>
    <w:link w:val="FootnoteText"/>
    <w:uiPriority w:val="99"/>
    <w:semiHidden/>
    <w:rsid w:val="00523663"/>
    <w:rPr>
      <w:i/>
      <w:iCs/>
      <w:sz w:val="20"/>
      <w:szCs w:val="20"/>
    </w:rPr>
  </w:style>
  <w:style w:type="character" w:styleId="FootnoteReference">
    <w:name w:val="footnote reference"/>
    <w:basedOn w:val="DefaultParagraphFont"/>
    <w:uiPriority w:val="99"/>
    <w:semiHidden/>
    <w:unhideWhenUsed/>
    <w:rsid w:val="00523663"/>
    <w:rPr>
      <w:vertAlign w:val="superscript"/>
    </w:rPr>
  </w:style>
  <w:style w:type="character" w:styleId="CommentReference">
    <w:name w:val="annotation reference"/>
    <w:basedOn w:val="DefaultParagraphFont"/>
    <w:uiPriority w:val="99"/>
    <w:semiHidden/>
    <w:unhideWhenUsed/>
    <w:rsid w:val="00E45D21"/>
    <w:rPr>
      <w:sz w:val="16"/>
      <w:szCs w:val="16"/>
    </w:rPr>
  </w:style>
  <w:style w:type="paragraph" w:styleId="CommentText">
    <w:name w:val="annotation text"/>
    <w:basedOn w:val="Normal"/>
    <w:link w:val="CommentTextChar"/>
    <w:uiPriority w:val="99"/>
    <w:semiHidden/>
    <w:unhideWhenUsed/>
    <w:rsid w:val="00E45D21"/>
    <w:pPr>
      <w:spacing w:line="240" w:lineRule="auto"/>
    </w:pPr>
  </w:style>
  <w:style w:type="character" w:customStyle="1" w:styleId="CommentTextChar">
    <w:name w:val="Comment Text Char"/>
    <w:basedOn w:val="DefaultParagraphFont"/>
    <w:link w:val="CommentText"/>
    <w:uiPriority w:val="99"/>
    <w:semiHidden/>
    <w:rsid w:val="00E45D21"/>
    <w:rPr>
      <w:i/>
      <w:iCs/>
      <w:sz w:val="20"/>
      <w:szCs w:val="20"/>
    </w:rPr>
  </w:style>
  <w:style w:type="paragraph" w:styleId="CommentSubject">
    <w:name w:val="annotation subject"/>
    <w:basedOn w:val="CommentText"/>
    <w:next w:val="CommentText"/>
    <w:link w:val="CommentSubjectChar"/>
    <w:uiPriority w:val="99"/>
    <w:semiHidden/>
    <w:unhideWhenUsed/>
    <w:rsid w:val="00E45D21"/>
    <w:rPr>
      <w:b/>
      <w:bCs/>
    </w:rPr>
  </w:style>
  <w:style w:type="character" w:customStyle="1" w:styleId="CommentSubjectChar">
    <w:name w:val="Comment Subject Char"/>
    <w:basedOn w:val="CommentTextChar"/>
    <w:link w:val="CommentSubject"/>
    <w:uiPriority w:val="99"/>
    <w:semiHidden/>
    <w:rsid w:val="00E45D21"/>
    <w:rPr>
      <w:b/>
      <w:bCs/>
      <w:i/>
      <w:iCs/>
      <w:sz w:val="20"/>
      <w:szCs w:val="20"/>
    </w:rPr>
  </w:style>
  <w:style w:type="character" w:customStyle="1" w:styleId="apple-converted-space">
    <w:name w:val="apple-converted-space"/>
    <w:basedOn w:val="DefaultParagraphFont"/>
    <w:rsid w:val="000C510F"/>
  </w:style>
  <w:style w:type="paragraph" w:styleId="NormalWeb">
    <w:name w:val="Normal (Web)"/>
    <w:basedOn w:val="Normal"/>
    <w:uiPriority w:val="99"/>
    <w:semiHidden/>
    <w:unhideWhenUsed/>
    <w:rsid w:val="00226CBA"/>
    <w:pPr>
      <w:spacing w:before="100" w:beforeAutospacing="1" w:after="100" w:afterAutospacing="1" w:line="240" w:lineRule="auto"/>
    </w:pPr>
    <w:rPr>
      <w:rFonts w:ascii="Times New Roman" w:eastAsia="Times New Roman" w:hAnsi="Times New Roman" w:cs="Times New Roman"/>
      <w:i w:val="0"/>
      <w:iCs w:val="0"/>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4723">
      <w:bodyDiv w:val="1"/>
      <w:marLeft w:val="0"/>
      <w:marRight w:val="0"/>
      <w:marTop w:val="0"/>
      <w:marBottom w:val="0"/>
      <w:divBdr>
        <w:top w:val="none" w:sz="0" w:space="0" w:color="auto"/>
        <w:left w:val="none" w:sz="0" w:space="0" w:color="auto"/>
        <w:bottom w:val="none" w:sz="0" w:space="0" w:color="auto"/>
        <w:right w:val="none" w:sz="0" w:space="0" w:color="auto"/>
      </w:divBdr>
    </w:div>
    <w:div w:id="35345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7AA-679A-9840-BAD8-D4F77688D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9</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Kelleher</dc:creator>
  <cp:keywords/>
  <dc:description/>
  <cp:lastModifiedBy>Saoirse Kelleher</cp:lastModifiedBy>
  <cp:revision>14</cp:revision>
  <dcterms:created xsi:type="dcterms:W3CDTF">2023-02-09T02:14:00Z</dcterms:created>
  <dcterms:modified xsi:type="dcterms:W3CDTF">2023-03-10T04:49:00Z</dcterms:modified>
</cp:coreProperties>
</file>